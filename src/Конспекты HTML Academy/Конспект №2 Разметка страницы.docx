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9AE" w:rsidRDefault="000309AE" w:rsidP="000309AE">
      <w:pPr>
        <w:pStyle w:val="1"/>
        <w:shd w:val="clear" w:color="auto" w:fill="FFFFFF"/>
        <w:spacing w:after="225" w:line="450" w:lineRule="atLeast"/>
        <w:rPr>
          <w:rFonts w:ascii="Arial" w:hAnsi="Arial" w:cs="Arial"/>
          <w:color w:val="333333"/>
          <w:sz w:val="54"/>
          <w:szCs w:val="54"/>
        </w:rPr>
      </w:pPr>
      <w:r>
        <w:rPr>
          <w:rFonts w:ascii="Arial" w:hAnsi="Arial" w:cs="Arial"/>
          <w:color w:val="333333"/>
          <w:sz w:val="54"/>
          <w:szCs w:val="54"/>
        </w:rPr>
        <w:t>Конспект «Разметка текста»</w:t>
      </w:r>
    </w:p>
    <w:p w:rsidR="000309AE" w:rsidRDefault="000309AE" w:rsidP="000309AE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  <w:sz w:val="36"/>
          <w:szCs w:val="36"/>
        </w:rPr>
      </w:pPr>
      <w:r>
        <w:rPr>
          <w:rFonts w:ascii="inherit" w:hAnsi="inherit" w:cs="Arial"/>
          <w:color w:val="333333"/>
        </w:rPr>
        <w:t>Списки</w:t>
      </w:r>
    </w:p>
    <w:p w:rsidR="000309AE" w:rsidRDefault="000309AE" w:rsidP="000309AE">
      <w:pPr>
        <w:pStyle w:val="3"/>
        <w:shd w:val="clear" w:color="auto" w:fill="FFFFFF"/>
        <w:spacing w:before="161" w:after="161" w:line="300" w:lineRule="atLeast"/>
        <w:rPr>
          <w:rFonts w:ascii="inherit" w:hAnsi="inherit" w:cs="Arial"/>
          <w:b w:val="0"/>
          <w:bCs w:val="0"/>
          <w:color w:val="333333"/>
          <w:sz w:val="33"/>
          <w:szCs w:val="33"/>
        </w:rPr>
      </w:pPr>
      <w:r>
        <w:rPr>
          <w:rFonts w:ascii="inherit" w:hAnsi="inherit" w:cs="Arial"/>
          <w:b w:val="0"/>
          <w:bCs w:val="0"/>
          <w:color w:val="333333"/>
          <w:sz w:val="33"/>
          <w:szCs w:val="33"/>
        </w:rPr>
        <w:t>Неупорядоченный список</w:t>
      </w:r>
    </w:p>
    <w:p w:rsidR="000309AE" w:rsidRDefault="000309AE" w:rsidP="000309AE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Тег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ul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(сокращение от «</w:t>
      </w:r>
      <w:proofErr w:type="spellStart"/>
      <w:r>
        <w:rPr>
          <w:rFonts w:ascii="Arial" w:hAnsi="Arial" w:cs="Arial"/>
          <w:color w:val="333333"/>
        </w:rPr>
        <w:t>unordered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list</w:t>
      </w:r>
      <w:proofErr w:type="spellEnd"/>
      <w:r>
        <w:rPr>
          <w:rFonts w:ascii="Arial" w:hAnsi="Arial" w:cs="Arial"/>
          <w:color w:val="333333"/>
        </w:rPr>
        <w:t>»). Используется, когда порядок элементов не важен. Например, для разметки перечня ссылок в меню, преимуществ товара, ингредиентов в составе продукта.</w:t>
      </w:r>
    </w:p>
    <w:p w:rsidR="000309AE" w:rsidRDefault="000309AE" w:rsidP="000309AE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Непосредственно в теге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ul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могут находиться только теги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li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(сокращение от «</w:t>
      </w:r>
      <w:proofErr w:type="spellStart"/>
      <w:r>
        <w:rPr>
          <w:rFonts w:ascii="Arial" w:hAnsi="Arial" w:cs="Arial"/>
          <w:color w:val="333333"/>
        </w:rPr>
        <w:t>list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item</w:t>
      </w:r>
      <w:proofErr w:type="spellEnd"/>
      <w:r>
        <w:rPr>
          <w:rFonts w:ascii="Arial" w:hAnsi="Arial" w:cs="Arial"/>
          <w:color w:val="333333"/>
        </w:rPr>
        <w:t>»), которые обозначают элементы или пункты списка:</w:t>
      </w:r>
    </w:p>
    <w:p w:rsidR="000309AE" w:rsidRDefault="000309AE" w:rsidP="000309AE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ul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&gt;</w:t>
      </w:r>
    </w:p>
    <w:p w:rsidR="000309AE" w:rsidRDefault="000309AE" w:rsidP="000309AE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 &lt;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li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&gt;Я пункт списка, могу быть на любом месте&lt;/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li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&gt;</w:t>
      </w:r>
    </w:p>
    <w:p w:rsidR="000309AE" w:rsidRDefault="000309AE" w:rsidP="000309AE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 &lt;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li</w:t>
      </w:r>
      <w:proofErr w:type="spellEnd"/>
      <w:proofErr w:type="gram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&gt;И</w:t>
      </w:r>
      <w:proofErr w:type="gram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я пункт списка, и мне тоже не важен порядок&lt;/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li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&gt;</w:t>
      </w:r>
    </w:p>
    <w:p w:rsidR="000309AE" w:rsidRDefault="000309AE" w:rsidP="000309AE">
      <w:pPr>
        <w:pStyle w:val="HTML0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&lt;/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ul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&gt;</w:t>
      </w:r>
    </w:p>
    <w:p w:rsidR="000309AE" w:rsidRDefault="000309AE" w:rsidP="000309AE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 умолчанию элементы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ul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отмечаются маркерами такого же цвета, как цвет текста.</w:t>
      </w:r>
    </w:p>
    <w:p w:rsidR="000309AE" w:rsidRDefault="000309AE" w:rsidP="000309AE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Я пункт списка, могу быть на любом месте</w:t>
      </w:r>
    </w:p>
    <w:p w:rsidR="000309AE" w:rsidRDefault="000309AE" w:rsidP="000309AE">
      <w:pPr>
        <w:numPr>
          <w:ilvl w:val="0"/>
          <w:numId w:val="40"/>
        </w:numPr>
        <w:shd w:val="clear" w:color="auto" w:fill="FFFFFF"/>
        <w:spacing w:before="100" w:beforeAutospacing="1" w:after="100" w:afterAutospacing="1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И я пункт списка, и мне тоже не важен порядок</w:t>
      </w:r>
    </w:p>
    <w:p w:rsidR="000309AE" w:rsidRDefault="000309AE" w:rsidP="000309AE">
      <w:pPr>
        <w:pStyle w:val="3"/>
        <w:shd w:val="clear" w:color="auto" w:fill="FFFFFF"/>
        <w:spacing w:before="161" w:after="161" w:line="300" w:lineRule="atLeast"/>
        <w:rPr>
          <w:rFonts w:ascii="inherit" w:hAnsi="inherit" w:cs="Arial"/>
          <w:b w:val="0"/>
          <w:bCs w:val="0"/>
          <w:color w:val="333333"/>
          <w:sz w:val="33"/>
          <w:szCs w:val="33"/>
        </w:rPr>
      </w:pPr>
      <w:r>
        <w:rPr>
          <w:rFonts w:ascii="inherit" w:hAnsi="inherit" w:cs="Arial"/>
          <w:b w:val="0"/>
          <w:bCs w:val="0"/>
          <w:color w:val="333333"/>
          <w:sz w:val="33"/>
          <w:szCs w:val="33"/>
        </w:rPr>
        <w:t>Упорядоченный список</w:t>
      </w:r>
    </w:p>
    <w:p w:rsidR="000309AE" w:rsidRDefault="000309AE" w:rsidP="000309AE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Тег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ol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(сокращение от «</w:t>
      </w:r>
      <w:proofErr w:type="spellStart"/>
      <w:r>
        <w:rPr>
          <w:rFonts w:ascii="Arial" w:hAnsi="Arial" w:cs="Arial"/>
          <w:color w:val="333333"/>
        </w:rPr>
        <w:t>ordered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list</w:t>
      </w:r>
      <w:proofErr w:type="spellEnd"/>
      <w:r>
        <w:rPr>
          <w:rFonts w:ascii="Arial" w:hAnsi="Arial" w:cs="Arial"/>
          <w:color w:val="333333"/>
        </w:rPr>
        <w:t>»). В этом списке действительно важно, в каком порядке идут элементы. Упорядоченные списки подходят для разметки алгоритмов, инструкций, рецептов, результатов соревнований и так далее.</w:t>
      </w:r>
    </w:p>
    <w:p w:rsidR="000309AE" w:rsidRDefault="000309AE" w:rsidP="000309AE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Пункты упорядоченного списка тоже размечаются с помощью тега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li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. Пример кода:</w:t>
      </w:r>
    </w:p>
    <w:p w:rsidR="000309AE" w:rsidRDefault="000309AE" w:rsidP="000309AE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ol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&gt;</w:t>
      </w:r>
    </w:p>
    <w:p w:rsidR="000309AE" w:rsidRDefault="000309AE" w:rsidP="000309AE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 &lt;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li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&gt;Я первый и только первый пункт&lt;/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li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&gt;</w:t>
      </w:r>
    </w:p>
    <w:p w:rsidR="000309AE" w:rsidRDefault="000309AE" w:rsidP="000309AE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 &lt;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li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&gt;Я не я, если я не второй пункт&lt;/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li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&gt;</w:t>
      </w:r>
    </w:p>
    <w:p w:rsidR="000309AE" w:rsidRDefault="000309AE" w:rsidP="000309AE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 &lt;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li</w:t>
      </w:r>
      <w:proofErr w:type="spellEnd"/>
      <w:proofErr w:type="gram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&gt;Т</w:t>
      </w:r>
      <w:proofErr w:type="gram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ретий после стольких лет? Всегда!&lt;/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li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&gt;</w:t>
      </w:r>
    </w:p>
    <w:p w:rsidR="000309AE" w:rsidRDefault="000309AE" w:rsidP="000309AE">
      <w:pPr>
        <w:pStyle w:val="HTML0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&lt;/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ol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&gt;</w:t>
      </w:r>
    </w:p>
    <w:p w:rsidR="000309AE" w:rsidRDefault="000309AE" w:rsidP="000309AE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 умолчанию перед элементами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ol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ставится их порядковый номер.</w:t>
      </w:r>
    </w:p>
    <w:p w:rsidR="000309AE" w:rsidRDefault="000309AE" w:rsidP="000309AE">
      <w:pPr>
        <w:numPr>
          <w:ilvl w:val="0"/>
          <w:numId w:val="41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Я первый и только первый пункт</w:t>
      </w:r>
    </w:p>
    <w:p w:rsidR="000309AE" w:rsidRDefault="000309AE" w:rsidP="000309AE">
      <w:pPr>
        <w:numPr>
          <w:ilvl w:val="0"/>
          <w:numId w:val="41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Я не я, если я не второй пункт</w:t>
      </w:r>
    </w:p>
    <w:p w:rsidR="000309AE" w:rsidRDefault="000309AE" w:rsidP="000309AE">
      <w:pPr>
        <w:numPr>
          <w:ilvl w:val="0"/>
          <w:numId w:val="41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Третий после стольких лет? Всегда!</w:t>
      </w:r>
    </w:p>
    <w:p w:rsidR="000309AE" w:rsidRDefault="000309AE" w:rsidP="000309AE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У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ol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может быть несколько атрибутов: 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start</w:t>
      </w:r>
      <w:proofErr w:type="spellEnd"/>
      <w:r>
        <w:rPr>
          <w:rFonts w:ascii="Arial" w:hAnsi="Arial" w:cs="Arial"/>
          <w:color w:val="333333"/>
        </w:rPr>
        <w:t>, 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reversed</w:t>
      </w:r>
      <w:proofErr w:type="spellEnd"/>
      <w:r>
        <w:rPr>
          <w:rFonts w:ascii="Arial" w:hAnsi="Arial" w:cs="Arial"/>
          <w:color w:val="333333"/>
        </w:rPr>
        <w:t> и 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type</w:t>
      </w:r>
      <w:proofErr w:type="spellEnd"/>
      <w:r>
        <w:rPr>
          <w:rFonts w:ascii="Arial" w:hAnsi="Arial" w:cs="Arial"/>
          <w:color w:val="333333"/>
        </w:rPr>
        <w:t>.</w:t>
      </w:r>
    </w:p>
    <w:p w:rsidR="000309AE" w:rsidRDefault="000309AE" w:rsidP="000309AE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Атрибут 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start</w:t>
      </w:r>
      <w:proofErr w:type="spellEnd"/>
      <w:r>
        <w:rPr>
          <w:rFonts w:ascii="Arial" w:hAnsi="Arial" w:cs="Arial"/>
          <w:color w:val="333333"/>
        </w:rPr>
        <w:t> меняет стартовое число нумерации пунктов. Может быть отрицательным.</w:t>
      </w:r>
    </w:p>
    <w:p w:rsidR="000309AE" w:rsidRDefault="000309AE" w:rsidP="000309AE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Атрибут 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reversed</w:t>
      </w:r>
      <w:proofErr w:type="spellEnd"/>
      <w:r>
        <w:rPr>
          <w:rFonts w:ascii="Arial" w:hAnsi="Arial" w:cs="Arial"/>
          <w:color w:val="333333"/>
        </w:rPr>
        <w:t xml:space="preserve"> меняет направление нумерации </w:t>
      </w:r>
      <w:proofErr w:type="gramStart"/>
      <w:r>
        <w:rPr>
          <w:rFonts w:ascii="Arial" w:hAnsi="Arial" w:cs="Arial"/>
          <w:color w:val="333333"/>
        </w:rPr>
        <w:t>на</w:t>
      </w:r>
      <w:proofErr w:type="gramEnd"/>
      <w:r>
        <w:rPr>
          <w:rFonts w:ascii="Arial" w:hAnsi="Arial" w:cs="Arial"/>
          <w:color w:val="333333"/>
        </w:rPr>
        <w:t> противоположный. Этот атрибут не требует значения.</w:t>
      </w:r>
    </w:p>
    <w:p w:rsidR="000309AE" w:rsidRDefault="000309AE" w:rsidP="000309AE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 помощью атрибута 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type</w:t>
      </w:r>
      <w:proofErr w:type="spellEnd"/>
      <w:r>
        <w:rPr>
          <w:rFonts w:ascii="Arial" w:hAnsi="Arial" w:cs="Arial"/>
          <w:color w:val="333333"/>
        </w:rPr>
        <w:t> можно задавать различные типы маркеров: строчные и заглавные латинские буквы или римские цифры.</w:t>
      </w:r>
    </w:p>
    <w:p w:rsidR="000309AE" w:rsidRDefault="000309AE" w:rsidP="000309AE">
      <w:pPr>
        <w:pStyle w:val="3"/>
        <w:shd w:val="clear" w:color="auto" w:fill="FFFFFF"/>
        <w:spacing w:before="161" w:after="161" w:line="300" w:lineRule="atLeast"/>
        <w:rPr>
          <w:rFonts w:ascii="inherit" w:hAnsi="inherit" w:cs="Arial"/>
          <w:b w:val="0"/>
          <w:bCs w:val="0"/>
          <w:color w:val="333333"/>
          <w:sz w:val="33"/>
          <w:szCs w:val="33"/>
        </w:rPr>
      </w:pPr>
      <w:r>
        <w:rPr>
          <w:rFonts w:ascii="inherit" w:hAnsi="inherit" w:cs="Arial"/>
          <w:b w:val="0"/>
          <w:bCs w:val="0"/>
          <w:color w:val="333333"/>
          <w:sz w:val="33"/>
          <w:szCs w:val="33"/>
        </w:rPr>
        <w:t>Список описаний</w:t>
      </w:r>
    </w:p>
    <w:p w:rsidR="000309AE" w:rsidRDefault="000309AE" w:rsidP="000309AE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Тег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dl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(сокращение от «</w:t>
      </w:r>
      <w:proofErr w:type="spellStart"/>
      <w:r>
        <w:rPr>
          <w:rFonts w:ascii="Arial" w:hAnsi="Arial" w:cs="Arial"/>
          <w:color w:val="333333"/>
        </w:rPr>
        <w:t>description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list</w:t>
      </w:r>
      <w:proofErr w:type="spellEnd"/>
      <w:r>
        <w:rPr>
          <w:rFonts w:ascii="Arial" w:hAnsi="Arial" w:cs="Arial"/>
          <w:color w:val="333333"/>
        </w:rPr>
        <w:t>»). Список описаний используется для разметки вопросов-ответов, наименований и определений, категорий и тем. Он создаётся с помощью трёх тегов:</w:t>
      </w:r>
    </w:p>
    <w:p w:rsidR="000309AE" w:rsidRDefault="000309AE" w:rsidP="000309AE">
      <w:pPr>
        <w:numPr>
          <w:ilvl w:val="0"/>
          <w:numId w:val="42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dl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обозначает сам список описаний;</w:t>
      </w:r>
    </w:p>
    <w:p w:rsidR="000309AE" w:rsidRDefault="000309AE" w:rsidP="000309AE">
      <w:pPr>
        <w:numPr>
          <w:ilvl w:val="0"/>
          <w:numId w:val="42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dt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(сокращение от «</w:t>
      </w:r>
      <w:proofErr w:type="spellStart"/>
      <w:r>
        <w:rPr>
          <w:rFonts w:ascii="Arial" w:hAnsi="Arial" w:cs="Arial"/>
          <w:color w:val="333333"/>
        </w:rPr>
        <w:t>description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term</w:t>
      </w:r>
      <w:proofErr w:type="spellEnd"/>
      <w:r>
        <w:rPr>
          <w:rFonts w:ascii="Arial" w:hAnsi="Arial" w:cs="Arial"/>
          <w:color w:val="333333"/>
        </w:rPr>
        <w:t>») обозначает термин;</w:t>
      </w:r>
    </w:p>
    <w:p w:rsidR="000309AE" w:rsidRDefault="000309AE" w:rsidP="000309AE">
      <w:pPr>
        <w:numPr>
          <w:ilvl w:val="0"/>
          <w:numId w:val="42"/>
        </w:numPr>
        <w:shd w:val="clear" w:color="auto" w:fill="FFFFFF"/>
        <w:spacing w:before="151" w:after="151" w:line="375" w:lineRule="atLeast"/>
        <w:ind w:left="0"/>
        <w:rPr>
          <w:rFonts w:ascii="Arial" w:hAnsi="Arial" w:cs="Arial"/>
          <w:color w:val="333333"/>
        </w:rPr>
      </w:pP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dd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(сокращение от «</w:t>
      </w:r>
      <w:proofErr w:type="spellStart"/>
      <w:r>
        <w:rPr>
          <w:rFonts w:ascii="Arial" w:hAnsi="Arial" w:cs="Arial"/>
          <w:color w:val="333333"/>
        </w:rPr>
        <w:t>description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definition</w:t>
      </w:r>
      <w:proofErr w:type="spellEnd"/>
      <w:r>
        <w:rPr>
          <w:rFonts w:ascii="Arial" w:hAnsi="Arial" w:cs="Arial"/>
          <w:color w:val="333333"/>
        </w:rPr>
        <w:t>») обозначает описание или определение.</w:t>
      </w:r>
    </w:p>
    <w:p w:rsidR="000309AE" w:rsidRDefault="000309AE" w:rsidP="000309AE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Теги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dt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и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dd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пишутся внутри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dl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. Каждый список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dl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может содержать один или несколько терминов и одно или несколько описаний для каждого термина. Пример кода:</w:t>
      </w:r>
    </w:p>
    <w:p w:rsidR="000309AE" w:rsidRDefault="000309AE" w:rsidP="000309AE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dl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&gt;</w:t>
      </w:r>
    </w:p>
    <w:p w:rsidR="000309AE" w:rsidRDefault="000309AE" w:rsidP="000309AE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 &lt;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dt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&gt;HTML&lt;/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dt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&gt;</w:t>
      </w:r>
    </w:p>
    <w:p w:rsidR="000309AE" w:rsidRDefault="000309AE" w:rsidP="000309AE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 &lt;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dd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&gt;Язык гипертекстовой разметки&lt;/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dd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&gt;</w:t>
      </w:r>
    </w:p>
    <w:p w:rsidR="000309AE" w:rsidRDefault="000309AE" w:rsidP="000309AE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 &lt;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dt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&gt;CSS&lt;/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dt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&gt;</w:t>
      </w:r>
    </w:p>
    <w:p w:rsidR="000309AE" w:rsidRDefault="000309AE" w:rsidP="000309AE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 &lt;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dd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&gt;Каскадные таблицы стилей&lt;/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dd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&gt;</w:t>
      </w:r>
    </w:p>
    <w:p w:rsidR="000309AE" w:rsidRDefault="000309AE" w:rsidP="000309AE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 &lt;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dd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&gt;Язык для оформления HTML-документов&lt;/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dd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&gt;</w:t>
      </w:r>
    </w:p>
    <w:p w:rsidR="000309AE" w:rsidRDefault="000309AE" w:rsidP="000309AE">
      <w:pPr>
        <w:pStyle w:val="HTML0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&lt;/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dl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&gt;</w:t>
      </w:r>
    </w:p>
    <w:p w:rsidR="000309AE" w:rsidRDefault="000309AE" w:rsidP="000309AE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 умолчанию браузер добавляет небольшой отступ слева от определений.</w:t>
      </w:r>
    </w:p>
    <w:p w:rsidR="000309AE" w:rsidRDefault="000309AE" w:rsidP="000309AE">
      <w:pPr>
        <w:shd w:val="clear" w:color="auto" w:fill="FFFFFF"/>
        <w:spacing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HTML</w:t>
      </w:r>
    </w:p>
    <w:p w:rsidR="000309AE" w:rsidRDefault="000309AE" w:rsidP="000309AE">
      <w:pPr>
        <w:shd w:val="clear" w:color="auto" w:fill="FFFFFF"/>
        <w:spacing w:line="375" w:lineRule="atLeast"/>
        <w:ind w:left="7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Язык гипертекстовой разметки</w:t>
      </w:r>
    </w:p>
    <w:p w:rsidR="000309AE" w:rsidRDefault="000309AE" w:rsidP="000309AE">
      <w:pPr>
        <w:shd w:val="clear" w:color="auto" w:fill="FFFFFF"/>
        <w:spacing w:before="151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CSS</w:t>
      </w:r>
    </w:p>
    <w:p w:rsidR="000309AE" w:rsidRDefault="000309AE" w:rsidP="000309AE">
      <w:pPr>
        <w:shd w:val="clear" w:color="auto" w:fill="FFFFFF"/>
        <w:spacing w:line="375" w:lineRule="atLeast"/>
        <w:ind w:left="7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Каскадные таблицы стилей</w:t>
      </w:r>
    </w:p>
    <w:p w:rsidR="000309AE" w:rsidRDefault="000309AE" w:rsidP="000309AE">
      <w:pPr>
        <w:shd w:val="clear" w:color="auto" w:fill="FFFFFF"/>
        <w:spacing w:line="375" w:lineRule="atLeast"/>
        <w:ind w:left="7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Язык для оформления HTML-документов</w:t>
      </w:r>
    </w:p>
    <w:p w:rsidR="000309AE" w:rsidRDefault="000309AE" w:rsidP="000309AE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</w:rPr>
      </w:pPr>
      <w:proofErr w:type="spellStart"/>
      <w:r>
        <w:rPr>
          <w:rFonts w:ascii="inherit" w:hAnsi="inherit" w:cs="Arial"/>
          <w:color w:val="333333"/>
        </w:rPr>
        <w:t>Преформатированный</w:t>
      </w:r>
      <w:proofErr w:type="spellEnd"/>
      <w:r>
        <w:rPr>
          <w:rFonts w:ascii="inherit" w:hAnsi="inherit" w:cs="Arial"/>
          <w:color w:val="333333"/>
        </w:rPr>
        <w:t xml:space="preserve"> текст и код</w:t>
      </w:r>
    </w:p>
    <w:p w:rsidR="000309AE" w:rsidRDefault="000309AE" w:rsidP="000309AE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Тег</w:t>
      </w:r>
      <w:r w:rsidRPr="000309AE">
        <w:rPr>
          <w:rFonts w:ascii="Arial" w:hAnsi="Arial" w:cs="Arial"/>
          <w:color w:val="333333"/>
          <w:lang w:val="en-US"/>
        </w:rPr>
        <w:t> </w:t>
      </w:r>
      <w:r w:rsidRPr="000309AE"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  <w:lang w:val="en-US"/>
        </w:rPr>
        <w:t>&lt;pre&gt;</w:t>
      </w:r>
      <w:r w:rsidRPr="000309AE">
        <w:rPr>
          <w:rFonts w:ascii="Arial" w:hAnsi="Arial" w:cs="Arial"/>
          <w:color w:val="333333"/>
          <w:lang w:val="en-US"/>
        </w:rPr>
        <w:t> (</w:t>
      </w:r>
      <w:r>
        <w:rPr>
          <w:rFonts w:ascii="Arial" w:hAnsi="Arial" w:cs="Arial"/>
          <w:color w:val="333333"/>
        </w:rPr>
        <w:t>сокращение</w:t>
      </w:r>
      <w:r w:rsidRPr="000309AE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от</w:t>
      </w:r>
      <w:r w:rsidRPr="000309AE">
        <w:rPr>
          <w:rFonts w:ascii="Arial" w:hAnsi="Arial" w:cs="Arial"/>
          <w:color w:val="333333"/>
          <w:lang w:val="en-US"/>
        </w:rPr>
        <w:t xml:space="preserve"> «preformatted text»). </w:t>
      </w:r>
      <w:r>
        <w:rPr>
          <w:rFonts w:ascii="Arial" w:hAnsi="Arial" w:cs="Arial"/>
          <w:color w:val="333333"/>
        </w:rPr>
        <w:t xml:space="preserve">Используется для отображения примеров кода, также применяется для отображения картинок ASCII </w:t>
      </w:r>
      <w:proofErr w:type="spellStart"/>
      <w:r>
        <w:rPr>
          <w:rFonts w:ascii="Arial" w:hAnsi="Arial" w:cs="Arial"/>
          <w:color w:val="333333"/>
        </w:rPr>
        <w:t>Art</w:t>
      </w:r>
      <w:proofErr w:type="spellEnd"/>
      <w:r>
        <w:rPr>
          <w:rFonts w:ascii="Arial" w:hAnsi="Arial" w:cs="Arial"/>
          <w:color w:val="333333"/>
        </w:rPr>
        <w:t>. Браузер сохраняет и отображает все пробелы и переносы, которые есть внутри тега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pre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.</w:t>
      </w:r>
    </w:p>
    <w:p w:rsidR="000309AE" w:rsidRDefault="000309AE" w:rsidP="000309AE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pre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&gt;Пример</w:t>
      </w:r>
    </w:p>
    <w:p w:rsidR="000309AE" w:rsidRDefault="000309AE" w:rsidP="000309AE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       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преформатированного</w:t>
      </w:r>
      <w:proofErr w:type="spellEnd"/>
    </w:p>
    <w:p w:rsidR="000309AE" w:rsidRDefault="000309AE" w:rsidP="000309AE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       текста     с сохранёнными пробелами</w:t>
      </w:r>
    </w:p>
    <w:p w:rsidR="000309AE" w:rsidRDefault="000309AE" w:rsidP="000309AE">
      <w:pPr>
        <w:pStyle w:val="HTML0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                    и переносами строк&lt;/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pre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&gt;</w:t>
      </w:r>
    </w:p>
    <w:p w:rsidR="000309AE" w:rsidRDefault="000309AE" w:rsidP="000309AE">
      <w:pPr>
        <w:pStyle w:val="HTML0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Fonts w:ascii="Consolas" w:hAnsi="Consolas" w:cs="Consolas"/>
          <w:color w:val="333333"/>
          <w:sz w:val="24"/>
          <w:szCs w:val="24"/>
        </w:rPr>
        <w:t>Пример</w:t>
      </w:r>
    </w:p>
    <w:p w:rsidR="000309AE" w:rsidRDefault="000309AE" w:rsidP="000309AE">
      <w:pPr>
        <w:pStyle w:val="HTML0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Fonts w:ascii="Consolas" w:hAnsi="Consolas" w:cs="Consolas"/>
          <w:color w:val="333333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333333"/>
          <w:sz w:val="24"/>
          <w:szCs w:val="24"/>
        </w:rPr>
        <w:t>преформатированного</w:t>
      </w:r>
      <w:proofErr w:type="spellEnd"/>
    </w:p>
    <w:p w:rsidR="000309AE" w:rsidRDefault="000309AE" w:rsidP="000309AE">
      <w:pPr>
        <w:pStyle w:val="HTML0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Fonts w:ascii="Consolas" w:hAnsi="Consolas" w:cs="Consolas"/>
          <w:color w:val="333333"/>
          <w:sz w:val="24"/>
          <w:szCs w:val="24"/>
        </w:rPr>
        <w:t xml:space="preserve">        текста     с сохранёнными пробелами</w:t>
      </w:r>
    </w:p>
    <w:p w:rsidR="000309AE" w:rsidRDefault="000309AE" w:rsidP="000309AE">
      <w:pPr>
        <w:pStyle w:val="HTML0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Fonts w:ascii="Consolas" w:hAnsi="Consolas" w:cs="Consolas"/>
          <w:color w:val="333333"/>
          <w:sz w:val="24"/>
          <w:szCs w:val="24"/>
        </w:rPr>
        <w:t xml:space="preserve">                     и переносами строк</w:t>
      </w:r>
    </w:p>
    <w:p w:rsidR="000309AE" w:rsidRDefault="000309AE" w:rsidP="000309AE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Тег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code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. Используется для обозначения фрагментов кода.</w:t>
      </w:r>
    </w:p>
    <w:p w:rsidR="000309AE" w:rsidRDefault="000309AE" w:rsidP="000309AE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С его помощью размечается любой фрагмент текста, который распознается компьютером: код программы, разметки, название файла и так далее. Обычно браузеры отображают текст в теге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code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</w:t>
      </w:r>
      <w:proofErr w:type="spellStart"/>
      <w:r>
        <w:rPr>
          <w:rFonts w:ascii="Arial" w:hAnsi="Arial" w:cs="Arial"/>
          <w:color w:val="333333"/>
        </w:rPr>
        <w:t>моноширинным</w:t>
      </w:r>
      <w:proofErr w:type="spellEnd"/>
      <w:r>
        <w:rPr>
          <w:rFonts w:ascii="Arial" w:hAnsi="Arial" w:cs="Arial"/>
          <w:color w:val="333333"/>
        </w:rPr>
        <w:t xml:space="preserve"> шрифтом.</w:t>
      </w:r>
    </w:p>
    <w:p w:rsidR="000309AE" w:rsidRDefault="000309AE" w:rsidP="000309AE">
      <w:pPr>
        <w:pStyle w:val="HTML0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Тег &lt;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code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&gt;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ul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&lt;/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code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&gt; — это неупорядоченный список.</w:t>
      </w:r>
    </w:p>
    <w:p w:rsidR="000309AE" w:rsidRDefault="000309AE" w:rsidP="000309AE">
      <w:pPr>
        <w:shd w:val="clear" w:color="auto" w:fill="FFFFFF"/>
        <w:spacing w:line="375" w:lineRule="atLeast"/>
        <w:rPr>
          <w:color w:val="333333"/>
        </w:rPr>
      </w:pPr>
      <w:r>
        <w:rPr>
          <w:color w:val="333333"/>
        </w:rPr>
        <w:t>Тег </w:t>
      </w:r>
      <w:proofErr w:type="spellStart"/>
      <w:r>
        <w:rPr>
          <w:rStyle w:val="HTML"/>
          <w:rFonts w:ascii="Consolas" w:hAnsi="Consolas" w:cs="Consolas"/>
          <w:color w:val="333333"/>
        </w:rPr>
        <w:t>ul</w:t>
      </w:r>
      <w:proofErr w:type="spellEnd"/>
      <w:r>
        <w:rPr>
          <w:color w:val="333333"/>
        </w:rPr>
        <w:t> — это неупорядоченный список.</w:t>
      </w:r>
    </w:p>
    <w:p w:rsidR="000309AE" w:rsidRDefault="000309AE" w:rsidP="000309AE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Тег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code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можно вкладывать внутрь тега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pre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.</w:t>
      </w:r>
    </w:p>
    <w:p w:rsidR="000309AE" w:rsidRDefault="000309AE" w:rsidP="000309AE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lastRenderedPageBreak/>
        <w:t>Цитаты</w:t>
      </w:r>
    </w:p>
    <w:p w:rsidR="000309AE" w:rsidRDefault="000309AE" w:rsidP="000309AE">
      <w:pPr>
        <w:pStyle w:val="3"/>
        <w:shd w:val="clear" w:color="auto" w:fill="FFFFFF"/>
        <w:spacing w:before="161" w:after="161" w:line="300" w:lineRule="atLeast"/>
        <w:rPr>
          <w:rFonts w:ascii="inherit" w:hAnsi="inherit" w:cs="Arial"/>
          <w:b w:val="0"/>
          <w:bCs w:val="0"/>
          <w:color w:val="333333"/>
          <w:sz w:val="33"/>
          <w:szCs w:val="33"/>
        </w:rPr>
      </w:pPr>
      <w:r>
        <w:rPr>
          <w:rFonts w:ascii="inherit" w:hAnsi="inherit" w:cs="Arial"/>
          <w:b w:val="0"/>
          <w:bCs w:val="0"/>
          <w:color w:val="333333"/>
          <w:sz w:val="33"/>
          <w:szCs w:val="33"/>
        </w:rPr>
        <w:t>Небольшие цитаты</w:t>
      </w:r>
    </w:p>
    <w:p w:rsidR="000309AE" w:rsidRDefault="000309AE" w:rsidP="000309AE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Тег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q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(сокращение от «</w:t>
      </w:r>
      <w:proofErr w:type="spellStart"/>
      <w:r>
        <w:rPr>
          <w:rFonts w:ascii="Arial" w:hAnsi="Arial" w:cs="Arial"/>
          <w:color w:val="333333"/>
        </w:rPr>
        <w:t>quote</w:t>
      </w:r>
      <w:proofErr w:type="spellEnd"/>
      <w:r>
        <w:rPr>
          <w:rFonts w:ascii="Arial" w:hAnsi="Arial" w:cs="Arial"/>
          <w:color w:val="333333"/>
        </w:rPr>
        <w:t xml:space="preserve">»). </w:t>
      </w:r>
      <w:proofErr w:type="gramStart"/>
      <w:r>
        <w:rPr>
          <w:rFonts w:ascii="Arial" w:hAnsi="Arial" w:cs="Arial"/>
          <w:color w:val="333333"/>
        </w:rPr>
        <w:t>Предназначен</w:t>
      </w:r>
      <w:proofErr w:type="gramEnd"/>
      <w:r>
        <w:rPr>
          <w:rFonts w:ascii="Arial" w:hAnsi="Arial" w:cs="Arial"/>
          <w:color w:val="333333"/>
        </w:rPr>
        <w:t xml:space="preserve"> для выделения цитат внутри предложения. Текст внутри тега браузер автоматически обрамляет кавычками, поэтому добавлять кавычки вручную не нужно.</w:t>
      </w:r>
    </w:p>
    <w:p w:rsidR="000309AE" w:rsidRDefault="000309AE" w:rsidP="000309AE">
      <w:pPr>
        <w:pStyle w:val="3"/>
        <w:shd w:val="clear" w:color="auto" w:fill="FFFFFF"/>
        <w:spacing w:before="161" w:after="161" w:line="300" w:lineRule="atLeast"/>
        <w:rPr>
          <w:rFonts w:ascii="inherit" w:hAnsi="inherit" w:cs="Arial"/>
          <w:b w:val="0"/>
          <w:bCs w:val="0"/>
          <w:color w:val="333333"/>
          <w:sz w:val="33"/>
          <w:szCs w:val="33"/>
        </w:rPr>
      </w:pPr>
      <w:r>
        <w:rPr>
          <w:rFonts w:ascii="inherit" w:hAnsi="inherit" w:cs="Arial"/>
          <w:b w:val="0"/>
          <w:bCs w:val="0"/>
          <w:color w:val="333333"/>
          <w:sz w:val="33"/>
          <w:szCs w:val="33"/>
        </w:rPr>
        <w:t>Источник цитат</w:t>
      </w:r>
    </w:p>
    <w:p w:rsidR="000309AE" w:rsidRDefault="000309AE" w:rsidP="000309AE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Тег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cite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. В нём можно указывать помимо адреса источника цитаты ещё и название произведения, откуда цитируется текст, а также имя автора или организации, чей текст цитируется. Содержимое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cite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в браузере выделяется курсивом.</w:t>
      </w:r>
    </w:p>
    <w:p w:rsidR="000309AE" w:rsidRDefault="000309AE" w:rsidP="000309AE">
      <w:pPr>
        <w:pStyle w:val="HTML0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p</w:t>
      </w:r>
      <w:proofErr w:type="spellEnd"/>
      <w:proofErr w:type="gram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&gt;П</w:t>
      </w:r>
      <w:proofErr w:type="gram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о словам &lt;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cite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&gt;Чарльза 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Буковски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&lt;/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cite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&gt; — &lt;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q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&gt;Интеллектуал о простой вещи говорит сложно — художник сложную вещь описывает простыми словами.&lt;/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q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&gt;&lt;/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p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&gt;</w:t>
      </w:r>
    </w:p>
    <w:p w:rsidR="000309AE" w:rsidRDefault="000309AE" w:rsidP="000309AE">
      <w:pPr>
        <w:shd w:val="clear" w:color="auto" w:fill="FFFFFF"/>
        <w:spacing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 словам </w:t>
      </w:r>
      <w:r>
        <w:rPr>
          <w:rStyle w:val="HTML2"/>
          <w:rFonts w:ascii="Arial" w:hAnsi="Arial" w:cs="Arial"/>
          <w:color w:val="333333"/>
        </w:rPr>
        <w:t xml:space="preserve">Чарльза </w:t>
      </w:r>
      <w:proofErr w:type="spellStart"/>
      <w:r>
        <w:rPr>
          <w:rStyle w:val="HTML2"/>
          <w:rFonts w:ascii="Arial" w:hAnsi="Arial" w:cs="Arial"/>
          <w:color w:val="333333"/>
        </w:rPr>
        <w:t>Буковски</w:t>
      </w:r>
      <w:proofErr w:type="spellEnd"/>
      <w:r>
        <w:rPr>
          <w:rFonts w:ascii="Arial" w:hAnsi="Arial" w:cs="Arial"/>
          <w:color w:val="333333"/>
        </w:rPr>
        <w:t> — Интеллектуал о простой вещи говорит сложно — художник сложную вещь описывает простыми словами.</w:t>
      </w:r>
    </w:p>
    <w:p w:rsidR="000309AE" w:rsidRDefault="000309AE" w:rsidP="000309AE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Тег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cite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может быть самостоятельным и не привязываться к цитате:</w:t>
      </w:r>
    </w:p>
    <w:p w:rsidR="000309AE" w:rsidRDefault="000309AE" w:rsidP="000309AE">
      <w:pPr>
        <w:pStyle w:val="HTML0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p</w:t>
      </w:r>
      <w:proofErr w:type="spellEnd"/>
      <w:proofErr w:type="gram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&gt;К</w:t>
      </w:r>
      <w:proofErr w:type="gram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акой доктор ваш любимый (в сериале &lt;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cite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&gt;Доктор Кто&lt;/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cite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&gt;)?&lt;/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p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&gt;</w:t>
      </w:r>
    </w:p>
    <w:p w:rsidR="000309AE" w:rsidRDefault="000309AE" w:rsidP="000309AE">
      <w:pPr>
        <w:pStyle w:val="3"/>
        <w:shd w:val="clear" w:color="auto" w:fill="FFFFFF"/>
        <w:spacing w:before="161" w:after="161" w:line="300" w:lineRule="atLeast"/>
        <w:rPr>
          <w:rFonts w:ascii="inherit" w:hAnsi="inherit" w:cs="Arial"/>
          <w:b w:val="0"/>
          <w:bCs w:val="0"/>
          <w:color w:val="333333"/>
          <w:sz w:val="33"/>
          <w:szCs w:val="33"/>
        </w:rPr>
      </w:pPr>
      <w:r>
        <w:rPr>
          <w:rFonts w:ascii="inherit" w:hAnsi="inherit" w:cs="Arial"/>
          <w:b w:val="0"/>
          <w:bCs w:val="0"/>
          <w:color w:val="333333"/>
          <w:sz w:val="33"/>
          <w:szCs w:val="33"/>
        </w:rPr>
        <w:t>Длинные цитаты</w:t>
      </w:r>
    </w:p>
    <w:p w:rsidR="000309AE" w:rsidRDefault="000309AE" w:rsidP="000309AE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Тег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blockquote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. Предназначен для выделения длинных цитат, которые могут состоять из нескольких абзацев. Тег выделяет цитату не как фрагмент текста в предложении, а как отдельный блок текста с отступами.</w:t>
      </w:r>
    </w:p>
    <w:p w:rsidR="000309AE" w:rsidRDefault="000309AE" w:rsidP="000309AE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blockquote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&gt;</w:t>
      </w:r>
    </w:p>
    <w:p w:rsidR="000309AE" w:rsidRDefault="000309AE" w:rsidP="000309AE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 &lt;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p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&gt;Ум ценится дорого, когда дешевеет сила.&lt;/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p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&gt;</w:t>
      </w:r>
    </w:p>
    <w:p w:rsidR="000309AE" w:rsidRPr="000309AE" w:rsidRDefault="000309AE" w:rsidP="000309AE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 </w:t>
      </w:r>
      <w:r w:rsidRPr="000309AE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>&lt;</w:t>
      </w:r>
      <w:proofErr w:type="gramStart"/>
      <w:r w:rsidRPr="000309AE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>cite&gt;</w:t>
      </w:r>
      <w:proofErr w:type="gram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Джейсон</w:t>
      </w:r>
      <w:r w:rsidRPr="000309AE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Стэтхэм</w:t>
      </w:r>
      <w:proofErr w:type="spellEnd"/>
      <w:r w:rsidRPr="000309AE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>&lt;/cite&gt;</w:t>
      </w:r>
    </w:p>
    <w:p w:rsidR="000309AE" w:rsidRPr="000309AE" w:rsidRDefault="000309AE" w:rsidP="000309AE">
      <w:pPr>
        <w:pStyle w:val="HTML0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0309AE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>&lt;/blockquote&gt;</w:t>
      </w:r>
    </w:p>
    <w:p w:rsidR="000309AE" w:rsidRDefault="000309AE" w:rsidP="000309AE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В браузере </w:t>
      </w:r>
      <w:proofErr w:type="spellStart"/>
      <w:r>
        <w:rPr>
          <w:rFonts w:ascii="Arial" w:hAnsi="Arial" w:cs="Arial"/>
          <w:color w:val="333333"/>
        </w:rPr>
        <w:t>контенту</w:t>
      </w:r>
      <w:proofErr w:type="spellEnd"/>
      <w:r>
        <w:rPr>
          <w:rFonts w:ascii="Arial" w:hAnsi="Arial" w:cs="Arial"/>
          <w:color w:val="333333"/>
        </w:rPr>
        <w:t xml:space="preserve"> тега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blockquote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обычно добавляется дополнительный отступ слева и справа.</w:t>
      </w:r>
    </w:p>
    <w:p w:rsidR="000309AE" w:rsidRDefault="000309AE" w:rsidP="000309AE">
      <w:pPr>
        <w:shd w:val="clear" w:color="auto" w:fill="FFFFFF"/>
        <w:spacing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Обычный текст.</w:t>
      </w:r>
    </w:p>
    <w:p w:rsidR="000309AE" w:rsidRDefault="000309AE" w:rsidP="000309AE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Ум ценится дорого, когда дешевеет сила.</w:t>
      </w:r>
    </w:p>
    <w:p w:rsidR="000309AE" w:rsidRDefault="000309AE" w:rsidP="000309AE">
      <w:pPr>
        <w:shd w:val="clear" w:color="auto" w:fill="FFFFFF"/>
        <w:spacing w:line="375" w:lineRule="atLeast"/>
        <w:rPr>
          <w:rFonts w:ascii="Arial" w:hAnsi="Arial" w:cs="Arial"/>
          <w:color w:val="333333"/>
        </w:rPr>
      </w:pPr>
      <w:r>
        <w:rPr>
          <w:rStyle w:val="HTML2"/>
          <w:rFonts w:ascii="Arial" w:hAnsi="Arial" w:cs="Arial"/>
          <w:color w:val="333333"/>
        </w:rPr>
        <w:t xml:space="preserve">Джейсон </w:t>
      </w:r>
      <w:proofErr w:type="spellStart"/>
      <w:r>
        <w:rPr>
          <w:rStyle w:val="HTML2"/>
          <w:rFonts w:ascii="Arial" w:hAnsi="Arial" w:cs="Arial"/>
          <w:color w:val="333333"/>
        </w:rPr>
        <w:t>Стэтхэм</w:t>
      </w:r>
      <w:proofErr w:type="spellEnd"/>
    </w:p>
    <w:p w:rsidR="000309AE" w:rsidRDefault="000309AE" w:rsidP="000309AE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lastRenderedPageBreak/>
        <w:t>Разметка фрагментов текста</w:t>
      </w:r>
    </w:p>
    <w:p w:rsidR="000309AE" w:rsidRDefault="000309AE" w:rsidP="000309AE">
      <w:pPr>
        <w:pStyle w:val="3"/>
        <w:shd w:val="clear" w:color="auto" w:fill="FFFFFF"/>
        <w:spacing w:before="161" w:after="161" w:line="300" w:lineRule="atLeast"/>
        <w:rPr>
          <w:rFonts w:ascii="inherit" w:hAnsi="inherit" w:cs="Arial"/>
          <w:b w:val="0"/>
          <w:bCs w:val="0"/>
          <w:color w:val="333333"/>
          <w:sz w:val="33"/>
          <w:szCs w:val="33"/>
        </w:rPr>
      </w:pPr>
      <w:r>
        <w:rPr>
          <w:rFonts w:ascii="inherit" w:hAnsi="inherit" w:cs="Arial"/>
          <w:b w:val="0"/>
          <w:bCs w:val="0"/>
          <w:color w:val="333333"/>
          <w:sz w:val="33"/>
          <w:szCs w:val="33"/>
        </w:rPr>
        <w:t>Символы-мнемоники</w:t>
      </w:r>
    </w:p>
    <w:p w:rsidR="000309AE" w:rsidRDefault="000309AE" w:rsidP="000309AE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Это особые строки, которые начинаются с амперсанда</w:t>
      </w:r>
      <w:proofErr w:type="gramStart"/>
      <w:r>
        <w:rPr>
          <w:rFonts w:ascii="Arial" w:hAnsi="Arial" w:cs="Arial"/>
          <w:color w:val="333333"/>
        </w:rPr>
        <w:t xml:space="preserve"> (&amp;) </w:t>
      </w:r>
      <w:proofErr w:type="gramEnd"/>
      <w:r>
        <w:rPr>
          <w:rFonts w:ascii="Arial" w:hAnsi="Arial" w:cs="Arial"/>
          <w:color w:val="333333"/>
        </w:rPr>
        <w:t>и заканчиваются точкой с запятой (;). Например, знак </w:t>
      </w:r>
      <w:r>
        <w:rPr>
          <w:rFonts w:ascii="Arial" w:hAnsi="Arial" w:cs="Arial"/>
          <w:i/>
          <w:iCs/>
          <w:color w:val="333333"/>
        </w:rPr>
        <w:t>меньше</w:t>
      </w:r>
      <w:r>
        <w:rPr>
          <w:rFonts w:ascii="Arial" w:hAnsi="Arial" w:cs="Arial"/>
          <w:color w:val="333333"/>
        </w:rPr>
        <w:t> на страницу можно вставить мнемоникой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&amp;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lt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;</w:t>
      </w:r>
      <w:r>
        <w:rPr>
          <w:rFonts w:ascii="Arial" w:hAnsi="Arial" w:cs="Arial"/>
          <w:color w:val="333333"/>
        </w:rPr>
        <w:t> (</w:t>
      </w:r>
      <w:proofErr w:type="spellStart"/>
      <w:r>
        <w:rPr>
          <w:rFonts w:ascii="Arial" w:hAnsi="Arial" w:cs="Arial"/>
          <w:color w:val="333333"/>
        </w:rPr>
        <w:t>less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than</w:t>
      </w:r>
      <w:proofErr w:type="spellEnd"/>
      <w:r>
        <w:rPr>
          <w:rFonts w:ascii="Arial" w:hAnsi="Arial" w:cs="Arial"/>
          <w:color w:val="333333"/>
        </w:rPr>
        <w:t>), а знак </w:t>
      </w:r>
      <w:r>
        <w:rPr>
          <w:rFonts w:ascii="Arial" w:hAnsi="Arial" w:cs="Arial"/>
          <w:i/>
          <w:iCs/>
          <w:color w:val="333333"/>
        </w:rPr>
        <w:t>больше</w:t>
      </w:r>
      <w:r>
        <w:rPr>
          <w:rFonts w:ascii="Arial" w:hAnsi="Arial" w:cs="Arial"/>
          <w:color w:val="333333"/>
        </w:rPr>
        <w:t> мнемоникой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&amp;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gt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;</w:t>
      </w:r>
      <w:r>
        <w:rPr>
          <w:rFonts w:ascii="Arial" w:hAnsi="Arial" w:cs="Arial"/>
          <w:color w:val="333333"/>
        </w:rPr>
        <w:t> (</w:t>
      </w:r>
      <w:proofErr w:type="spellStart"/>
      <w:r>
        <w:rPr>
          <w:rFonts w:ascii="Arial" w:hAnsi="Arial" w:cs="Arial"/>
          <w:color w:val="333333"/>
        </w:rPr>
        <w:t>greater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than</w:t>
      </w:r>
      <w:proofErr w:type="spellEnd"/>
      <w:r>
        <w:rPr>
          <w:rFonts w:ascii="Arial" w:hAnsi="Arial" w:cs="Arial"/>
          <w:color w:val="333333"/>
        </w:rPr>
        <w:t>):</w:t>
      </w:r>
    </w:p>
    <w:p w:rsidR="000309AE" w:rsidRDefault="000309AE" w:rsidP="000309AE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Некоторые символы в HTML зарезервированы, то есть браузер считает их HTML-кодом. Например, любой текст после знака </w:t>
      </w:r>
      <w:r>
        <w:rPr>
          <w:rFonts w:ascii="Arial" w:hAnsi="Arial" w:cs="Arial"/>
          <w:i/>
          <w:iCs/>
          <w:color w:val="333333"/>
        </w:rPr>
        <w:t>меньше</w:t>
      </w:r>
      <w:proofErr w:type="gramStart"/>
      <w:r>
        <w:rPr>
          <w:rFonts w:ascii="Arial" w:hAnsi="Arial" w:cs="Arial"/>
          <w:color w:val="333333"/>
        </w:rPr>
        <w:t xml:space="preserve"> (&lt;) </w:t>
      </w:r>
      <w:proofErr w:type="gramEnd"/>
      <w:r>
        <w:rPr>
          <w:rFonts w:ascii="Arial" w:hAnsi="Arial" w:cs="Arial"/>
          <w:color w:val="333333"/>
        </w:rPr>
        <w:t xml:space="preserve">браузер будет пытаться интерпретировать как тег и на странице не отобразит. Чтобы использовать специальные символы в тексте страницы как обычные символы их нужно </w:t>
      </w:r>
      <w:proofErr w:type="gramStart"/>
      <w:r>
        <w:rPr>
          <w:rFonts w:ascii="Arial" w:hAnsi="Arial" w:cs="Arial"/>
          <w:color w:val="333333"/>
        </w:rPr>
        <w:t>заменить на символы-мнемоники</w:t>
      </w:r>
      <w:proofErr w:type="gramEnd"/>
      <w:r>
        <w:rPr>
          <w:rFonts w:ascii="Arial" w:hAnsi="Arial" w:cs="Arial"/>
          <w:color w:val="333333"/>
        </w:rPr>
        <w:t>.</w:t>
      </w:r>
    </w:p>
    <w:p w:rsidR="000309AE" w:rsidRPr="000309AE" w:rsidRDefault="000309AE" w:rsidP="000309AE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0309AE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>&amp;lt;</w:t>
      </w:r>
      <w:r w:rsidRPr="000309AE">
        <w:rPr>
          <w:rStyle w:val="HTML"/>
          <w:rFonts w:ascii="Consolas" w:hAnsi="Consolas" w:cs="Consolas"/>
          <w:b/>
          <w:bCs/>
          <w:color w:val="333333"/>
          <w:bdr w:val="none" w:sz="0" w:space="0" w:color="auto" w:frame="1"/>
          <w:lang w:val="en-US"/>
        </w:rPr>
        <w:t>ul</w:t>
      </w:r>
      <w:r w:rsidRPr="000309AE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>&amp;gt;</w:t>
      </w:r>
    </w:p>
    <w:p w:rsidR="000309AE" w:rsidRPr="000309AE" w:rsidRDefault="000309AE" w:rsidP="000309AE">
      <w:pPr>
        <w:pStyle w:val="HTML0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0309AE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>&amp;lt;/</w:t>
      </w:r>
      <w:r w:rsidRPr="000309AE">
        <w:rPr>
          <w:rStyle w:val="HTML"/>
          <w:rFonts w:ascii="Consolas" w:hAnsi="Consolas" w:cs="Consolas"/>
          <w:b/>
          <w:bCs/>
          <w:color w:val="333333"/>
          <w:bdr w:val="none" w:sz="0" w:space="0" w:color="auto" w:frame="1"/>
          <w:lang w:val="en-US"/>
        </w:rPr>
        <w:t>ul</w:t>
      </w:r>
      <w:r w:rsidRPr="000309AE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>&amp;gt;</w:t>
      </w:r>
    </w:p>
    <w:p w:rsidR="000309AE" w:rsidRDefault="000309AE" w:rsidP="000309AE">
      <w:pPr>
        <w:shd w:val="clear" w:color="auto" w:fill="FFFFFF"/>
        <w:spacing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&lt;</w:t>
      </w:r>
      <w:proofErr w:type="spellStart"/>
      <w:r>
        <w:rPr>
          <w:rFonts w:ascii="Arial" w:hAnsi="Arial" w:cs="Arial"/>
          <w:color w:val="333333"/>
        </w:rPr>
        <w:t>ul</w:t>
      </w:r>
      <w:proofErr w:type="spellEnd"/>
      <w:r>
        <w:rPr>
          <w:rFonts w:ascii="Arial" w:hAnsi="Arial" w:cs="Arial"/>
          <w:color w:val="333333"/>
        </w:rPr>
        <w:t>&gt;</w:t>
      </w:r>
      <w:r>
        <w:rPr>
          <w:rFonts w:ascii="Arial" w:hAnsi="Arial" w:cs="Arial"/>
          <w:color w:val="333333"/>
        </w:rPr>
        <w:br/>
        <w:t>&lt;/</w:t>
      </w:r>
      <w:proofErr w:type="spellStart"/>
      <w:r>
        <w:rPr>
          <w:rFonts w:ascii="Arial" w:hAnsi="Arial" w:cs="Arial"/>
          <w:color w:val="333333"/>
        </w:rPr>
        <w:t>ul</w:t>
      </w:r>
      <w:proofErr w:type="spellEnd"/>
      <w:r>
        <w:rPr>
          <w:rFonts w:ascii="Arial" w:hAnsi="Arial" w:cs="Arial"/>
          <w:color w:val="333333"/>
        </w:rPr>
        <w:t>&gt;</w:t>
      </w:r>
    </w:p>
    <w:p w:rsidR="000309AE" w:rsidRDefault="000309AE" w:rsidP="000309AE">
      <w:pPr>
        <w:pStyle w:val="3"/>
        <w:shd w:val="clear" w:color="auto" w:fill="FFFFFF"/>
        <w:spacing w:before="161" w:after="161" w:line="300" w:lineRule="atLeast"/>
        <w:rPr>
          <w:rFonts w:ascii="inherit" w:hAnsi="inherit" w:cs="Arial"/>
          <w:b w:val="0"/>
          <w:bCs w:val="0"/>
          <w:color w:val="333333"/>
          <w:sz w:val="33"/>
          <w:szCs w:val="33"/>
        </w:rPr>
      </w:pPr>
      <w:r>
        <w:rPr>
          <w:rFonts w:ascii="inherit" w:hAnsi="inherit" w:cs="Arial"/>
          <w:b w:val="0"/>
          <w:bCs w:val="0"/>
          <w:color w:val="333333"/>
          <w:sz w:val="33"/>
          <w:szCs w:val="33"/>
        </w:rPr>
        <w:t>Перенос строк</w:t>
      </w:r>
    </w:p>
    <w:p w:rsidR="000309AE" w:rsidRDefault="000309AE" w:rsidP="000309AE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Тег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br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(сокращение от «</w:t>
      </w:r>
      <w:proofErr w:type="spellStart"/>
      <w:r>
        <w:rPr>
          <w:rFonts w:ascii="Arial" w:hAnsi="Arial" w:cs="Arial"/>
          <w:color w:val="333333"/>
        </w:rPr>
        <w:t>line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break</w:t>
      </w:r>
      <w:proofErr w:type="spellEnd"/>
      <w:r>
        <w:rPr>
          <w:rFonts w:ascii="Arial" w:hAnsi="Arial" w:cs="Arial"/>
          <w:color w:val="333333"/>
        </w:rPr>
        <w:t>»). Применяется, чтобы вставить в текст перенос строки, не создавая при этом абзац. Например, при разметке стихов или текстов песен.</w:t>
      </w:r>
    </w:p>
    <w:p w:rsidR="000309AE" w:rsidRDefault="000309AE" w:rsidP="000309AE">
      <w:pPr>
        <w:pStyle w:val="3"/>
        <w:shd w:val="clear" w:color="auto" w:fill="FFFFFF"/>
        <w:spacing w:before="161" w:after="161" w:line="300" w:lineRule="atLeast"/>
        <w:rPr>
          <w:rFonts w:ascii="inherit" w:hAnsi="inherit" w:cs="Arial"/>
          <w:b w:val="0"/>
          <w:bCs w:val="0"/>
          <w:color w:val="333333"/>
          <w:sz w:val="33"/>
          <w:szCs w:val="33"/>
        </w:rPr>
      </w:pPr>
      <w:r>
        <w:rPr>
          <w:rFonts w:ascii="inherit" w:hAnsi="inherit" w:cs="Arial"/>
          <w:b w:val="0"/>
          <w:bCs w:val="0"/>
          <w:color w:val="333333"/>
          <w:sz w:val="33"/>
          <w:szCs w:val="33"/>
        </w:rPr>
        <w:t>Верхний и нижний индексы</w:t>
      </w:r>
    </w:p>
    <w:p w:rsidR="000309AE" w:rsidRDefault="000309AE" w:rsidP="000309AE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Теги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sup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и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sub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. Названия образованы от слов «</w:t>
      </w:r>
      <w:proofErr w:type="spellStart"/>
      <w:r>
        <w:rPr>
          <w:rFonts w:ascii="Arial" w:hAnsi="Arial" w:cs="Arial"/>
          <w:color w:val="333333"/>
        </w:rPr>
        <w:t>superscript</w:t>
      </w:r>
      <w:proofErr w:type="spellEnd"/>
      <w:r>
        <w:rPr>
          <w:rFonts w:ascii="Arial" w:hAnsi="Arial" w:cs="Arial"/>
          <w:color w:val="333333"/>
        </w:rPr>
        <w:t>» и «</w:t>
      </w:r>
      <w:proofErr w:type="spellStart"/>
      <w:r>
        <w:rPr>
          <w:rFonts w:ascii="Arial" w:hAnsi="Arial" w:cs="Arial"/>
          <w:color w:val="333333"/>
        </w:rPr>
        <w:t>subscript</w:t>
      </w:r>
      <w:proofErr w:type="spellEnd"/>
      <w:r>
        <w:rPr>
          <w:rFonts w:ascii="Arial" w:hAnsi="Arial" w:cs="Arial"/>
          <w:color w:val="333333"/>
        </w:rPr>
        <w:t>».</w:t>
      </w:r>
    </w:p>
    <w:p w:rsidR="000309AE" w:rsidRDefault="000309AE" w:rsidP="000309AE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Тег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sup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отображает текст в виде верхнего индекса, а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sub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отображает текст в виде нижнего индекса.</w:t>
      </w:r>
    </w:p>
    <w:p w:rsidR="000309AE" w:rsidRDefault="000309AE" w:rsidP="000309AE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Их используют для указания единиц измерения или для написания простых формул:</w:t>
      </w:r>
    </w:p>
    <w:p w:rsidR="000309AE" w:rsidRPr="000309AE" w:rsidRDefault="000309AE" w:rsidP="000309AE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0309AE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>20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м</w:t>
      </w:r>
      <w:r w:rsidRPr="000309AE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>&lt;sup&gt;2&lt;/sup&gt;</w:t>
      </w:r>
    </w:p>
    <w:p w:rsidR="000309AE" w:rsidRPr="000309AE" w:rsidRDefault="000309AE" w:rsidP="000309AE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0309AE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>H&lt;sub&gt;2&lt;/sub&gt;O</w:t>
      </w:r>
    </w:p>
    <w:p w:rsidR="000309AE" w:rsidRPr="000309AE" w:rsidRDefault="000309AE" w:rsidP="000309AE">
      <w:pPr>
        <w:pStyle w:val="HTML0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  <w:lang w:val="en-US"/>
        </w:rPr>
      </w:pPr>
      <w:r w:rsidRPr="000309AE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>X&lt;sup&gt;3&lt;/sup&gt;+X&lt;sup&gt;2&lt;/sup&gt;=1</w:t>
      </w:r>
    </w:p>
    <w:p w:rsidR="000309AE" w:rsidRDefault="000309AE" w:rsidP="000309AE">
      <w:pPr>
        <w:shd w:val="clear" w:color="auto" w:fill="FFFFFF"/>
        <w:spacing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20м</w:t>
      </w:r>
      <w:r>
        <w:rPr>
          <w:rFonts w:ascii="Arial" w:hAnsi="Arial" w:cs="Arial"/>
          <w:color w:val="333333"/>
          <w:sz w:val="18"/>
          <w:szCs w:val="18"/>
          <w:vertAlign w:val="superscript"/>
        </w:rPr>
        <w:t>2</w:t>
      </w:r>
      <w:r>
        <w:rPr>
          <w:rFonts w:ascii="Arial" w:hAnsi="Arial" w:cs="Arial"/>
          <w:color w:val="333333"/>
        </w:rPr>
        <w:br/>
        <w:t>H</w:t>
      </w:r>
      <w:r>
        <w:rPr>
          <w:rFonts w:ascii="Arial" w:hAnsi="Arial" w:cs="Arial"/>
          <w:color w:val="333333"/>
          <w:sz w:val="18"/>
          <w:szCs w:val="18"/>
          <w:vertAlign w:val="subscript"/>
        </w:rPr>
        <w:t>2</w:t>
      </w:r>
      <w:r>
        <w:rPr>
          <w:rFonts w:ascii="Arial" w:hAnsi="Arial" w:cs="Arial"/>
          <w:color w:val="333333"/>
        </w:rPr>
        <w:t>O</w:t>
      </w:r>
      <w:r>
        <w:rPr>
          <w:rFonts w:ascii="Arial" w:hAnsi="Arial" w:cs="Arial"/>
          <w:color w:val="333333"/>
        </w:rPr>
        <w:br/>
        <w:t>X</w:t>
      </w:r>
      <w:r>
        <w:rPr>
          <w:rFonts w:ascii="Arial" w:hAnsi="Arial" w:cs="Arial"/>
          <w:color w:val="333333"/>
          <w:sz w:val="18"/>
          <w:szCs w:val="18"/>
          <w:vertAlign w:val="superscript"/>
        </w:rPr>
        <w:t>3</w:t>
      </w:r>
      <w:r>
        <w:rPr>
          <w:rFonts w:ascii="Arial" w:hAnsi="Arial" w:cs="Arial"/>
          <w:color w:val="333333"/>
        </w:rPr>
        <w:t>+X</w:t>
      </w:r>
      <w:r>
        <w:rPr>
          <w:rFonts w:ascii="Arial" w:hAnsi="Arial" w:cs="Arial"/>
          <w:color w:val="333333"/>
          <w:sz w:val="18"/>
          <w:szCs w:val="18"/>
          <w:vertAlign w:val="superscript"/>
        </w:rPr>
        <w:t>2</w:t>
      </w:r>
      <w:r>
        <w:rPr>
          <w:rFonts w:ascii="Arial" w:hAnsi="Arial" w:cs="Arial"/>
          <w:color w:val="333333"/>
        </w:rPr>
        <w:t>=1</w:t>
      </w:r>
    </w:p>
    <w:p w:rsidR="000309AE" w:rsidRDefault="000309AE" w:rsidP="000309AE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Для создания более сложных формул, эти теги можно использовать внутри друг друга.</w:t>
      </w:r>
    </w:p>
    <w:p w:rsidR="000309AE" w:rsidRDefault="000309AE" w:rsidP="000309AE">
      <w:pPr>
        <w:pStyle w:val="3"/>
        <w:shd w:val="clear" w:color="auto" w:fill="FFFFFF"/>
        <w:spacing w:before="161" w:after="161" w:line="300" w:lineRule="atLeast"/>
        <w:rPr>
          <w:rFonts w:ascii="inherit" w:hAnsi="inherit" w:cs="Arial"/>
          <w:b w:val="0"/>
          <w:bCs w:val="0"/>
          <w:color w:val="333333"/>
          <w:sz w:val="33"/>
          <w:szCs w:val="33"/>
        </w:rPr>
      </w:pPr>
      <w:r>
        <w:rPr>
          <w:rFonts w:ascii="inherit" w:hAnsi="inherit" w:cs="Arial"/>
          <w:b w:val="0"/>
          <w:bCs w:val="0"/>
          <w:color w:val="333333"/>
          <w:sz w:val="33"/>
          <w:szCs w:val="33"/>
        </w:rPr>
        <w:t>Дата и время</w:t>
      </w:r>
    </w:p>
    <w:p w:rsidR="000309AE" w:rsidRDefault="000309AE" w:rsidP="000309AE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Тег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time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. С помощью него можно описывать даты одновременно и для человека, и для машины. Для указания даты в машиночитаемом формате ISO 8601 существует атрибут 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datetime</w:t>
      </w:r>
      <w:proofErr w:type="spellEnd"/>
      <w:r>
        <w:rPr>
          <w:rFonts w:ascii="Arial" w:hAnsi="Arial" w:cs="Arial"/>
          <w:color w:val="333333"/>
        </w:rPr>
        <w:t> и выглядит так:</w:t>
      </w:r>
    </w:p>
    <w:p w:rsidR="000309AE" w:rsidRPr="000309AE" w:rsidRDefault="000309AE" w:rsidP="000309AE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0309AE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&lt;time datetime="2016-11-18T09:54"&gt;09:54 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утра</w:t>
      </w:r>
      <w:r w:rsidRPr="000309AE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>&lt;/time&gt;</w:t>
      </w:r>
    </w:p>
    <w:p w:rsidR="000309AE" w:rsidRPr="000309AE" w:rsidRDefault="000309AE" w:rsidP="000309AE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</w:pPr>
    </w:p>
    <w:p w:rsidR="000309AE" w:rsidRPr="000309AE" w:rsidRDefault="000309AE" w:rsidP="000309AE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0309AE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&lt;time datetime="2015-11-18"&gt;18 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ноября</w:t>
      </w:r>
      <w:r w:rsidRPr="000309AE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2015&lt;/time&gt;</w:t>
      </w:r>
    </w:p>
    <w:p w:rsidR="000309AE" w:rsidRPr="000309AE" w:rsidRDefault="000309AE" w:rsidP="000309AE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</w:pPr>
    </w:p>
    <w:p w:rsidR="000309AE" w:rsidRPr="000309AE" w:rsidRDefault="000309AE" w:rsidP="000309AE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0309AE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>&lt;time datetime="2018-09-23"&gt;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в</w:t>
      </w:r>
      <w:r w:rsidRPr="000309AE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прошлую</w:t>
      </w:r>
      <w:r w:rsidRPr="000309AE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субботу</w:t>
      </w:r>
      <w:r w:rsidRPr="000309AE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>&lt;/time&gt;</w:t>
      </w:r>
    </w:p>
    <w:p w:rsidR="000309AE" w:rsidRPr="000309AE" w:rsidRDefault="000309AE" w:rsidP="000309AE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</w:pPr>
    </w:p>
    <w:p w:rsidR="000309AE" w:rsidRDefault="000309AE" w:rsidP="000309AE">
      <w:pPr>
        <w:pStyle w:val="HTML0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time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datetime=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"2017-04-20"&gt;вчера&lt;/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time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&gt;</w:t>
      </w:r>
    </w:p>
    <w:p w:rsidR="000309AE" w:rsidRDefault="000309AE" w:rsidP="000309AE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Браузер отображает только содержимое тега, а содержимое 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datetime</w:t>
      </w:r>
      <w:proofErr w:type="spellEnd"/>
      <w:r>
        <w:rPr>
          <w:rFonts w:ascii="Arial" w:hAnsi="Arial" w:cs="Arial"/>
          <w:color w:val="333333"/>
        </w:rPr>
        <w:t> не отображается.</w:t>
      </w:r>
    </w:p>
    <w:p w:rsidR="000309AE" w:rsidRDefault="000309AE" w:rsidP="000309AE">
      <w:pPr>
        <w:pStyle w:val="3"/>
        <w:shd w:val="clear" w:color="auto" w:fill="FFFFFF"/>
        <w:spacing w:before="161" w:after="161" w:line="300" w:lineRule="atLeast"/>
        <w:rPr>
          <w:rFonts w:ascii="inherit" w:hAnsi="inherit" w:cs="Arial"/>
          <w:b w:val="0"/>
          <w:bCs w:val="0"/>
          <w:color w:val="333333"/>
          <w:sz w:val="33"/>
          <w:szCs w:val="33"/>
        </w:rPr>
      </w:pPr>
      <w:r>
        <w:rPr>
          <w:rFonts w:ascii="inherit" w:hAnsi="inherit" w:cs="Arial"/>
          <w:b w:val="0"/>
          <w:bCs w:val="0"/>
          <w:color w:val="333333"/>
          <w:sz w:val="33"/>
          <w:szCs w:val="33"/>
        </w:rPr>
        <w:t>Акцентирование внимания</w:t>
      </w:r>
    </w:p>
    <w:p w:rsidR="000309AE" w:rsidRDefault="000309AE" w:rsidP="000309AE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Теги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em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и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i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. Названия образованы от слов «</w:t>
      </w:r>
      <w:proofErr w:type="spellStart"/>
      <w:r>
        <w:rPr>
          <w:rFonts w:ascii="Arial" w:hAnsi="Arial" w:cs="Arial"/>
          <w:color w:val="333333"/>
        </w:rPr>
        <w:t>emphasis</w:t>
      </w:r>
      <w:proofErr w:type="spellEnd"/>
      <w:r>
        <w:rPr>
          <w:rFonts w:ascii="Arial" w:hAnsi="Arial" w:cs="Arial"/>
          <w:color w:val="333333"/>
        </w:rPr>
        <w:t>» и «</w:t>
      </w:r>
      <w:proofErr w:type="spellStart"/>
      <w:r>
        <w:rPr>
          <w:rFonts w:ascii="Arial" w:hAnsi="Arial" w:cs="Arial"/>
          <w:color w:val="333333"/>
        </w:rPr>
        <w:t>italic</w:t>
      </w:r>
      <w:proofErr w:type="spellEnd"/>
      <w:r>
        <w:rPr>
          <w:rFonts w:ascii="Arial" w:hAnsi="Arial" w:cs="Arial"/>
          <w:color w:val="333333"/>
        </w:rPr>
        <w:t>». Предназначены для акцентирования внимания на слово или фразу. Визуально оба тега одинаковы, они выделяют текст курсивом.</w:t>
      </w:r>
    </w:p>
    <w:p w:rsidR="000309AE" w:rsidRDefault="000309AE" w:rsidP="000309AE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Тег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em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определяет текст, на который сделан </w:t>
      </w:r>
      <w:r>
        <w:rPr>
          <w:rFonts w:ascii="Arial" w:hAnsi="Arial" w:cs="Arial"/>
          <w:i/>
          <w:iCs/>
          <w:color w:val="333333"/>
        </w:rPr>
        <w:t>особый акцент</w:t>
      </w:r>
      <w:r>
        <w:rPr>
          <w:rFonts w:ascii="Arial" w:hAnsi="Arial" w:cs="Arial"/>
          <w:color w:val="333333"/>
        </w:rPr>
        <w:t>, меняющий смысл предложения.</w:t>
      </w:r>
    </w:p>
    <w:p w:rsidR="000309AE" w:rsidRDefault="000309AE" w:rsidP="000309AE">
      <w:pPr>
        <w:pStyle w:val="HTML0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Я &lt;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em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&gt;просто обожаю&lt;/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em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&gt; холодные зимние дни!</w:t>
      </w:r>
    </w:p>
    <w:p w:rsidR="000309AE" w:rsidRDefault="000309AE" w:rsidP="000309AE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Тег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i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применяется для обозначения текста, который отличается от окружающего текста, но не является более важным. Например, в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i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можно заключать </w:t>
      </w:r>
      <w:r>
        <w:rPr>
          <w:rFonts w:ascii="Arial" w:hAnsi="Arial" w:cs="Arial"/>
          <w:i/>
          <w:iCs/>
          <w:color w:val="333333"/>
        </w:rPr>
        <w:t>названия</w:t>
      </w:r>
      <w:r>
        <w:rPr>
          <w:rFonts w:ascii="Arial" w:hAnsi="Arial" w:cs="Arial"/>
          <w:color w:val="333333"/>
        </w:rPr>
        <w:t>, </w:t>
      </w:r>
      <w:r>
        <w:rPr>
          <w:rFonts w:ascii="Arial" w:hAnsi="Arial" w:cs="Arial"/>
          <w:i/>
          <w:iCs/>
          <w:color w:val="333333"/>
        </w:rPr>
        <w:t>термины</w:t>
      </w:r>
      <w:r>
        <w:rPr>
          <w:rFonts w:ascii="Arial" w:hAnsi="Arial" w:cs="Arial"/>
          <w:color w:val="333333"/>
        </w:rPr>
        <w:t>, </w:t>
      </w:r>
      <w:r>
        <w:rPr>
          <w:rFonts w:ascii="Arial" w:hAnsi="Arial" w:cs="Arial"/>
          <w:i/>
          <w:iCs/>
          <w:color w:val="333333"/>
        </w:rPr>
        <w:t>иностранные слова</w:t>
      </w:r>
      <w:r>
        <w:rPr>
          <w:rFonts w:ascii="Arial" w:hAnsi="Arial" w:cs="Arial"/>
          <w:color w:val="333333"/>
        </w:rPr>
        <w:t>. Также в этот тег можно обернуть </w:t>
      </w:r>
      <w:r>
        <w:rPr>
          <w:rFonts w:ascii="Arial" w:hAnsi="Arial" w:cs="Arial"/>
          <w:i/>
          <w:iCs/>
          <w:color w:val="333333"/>
        </w:rPr>
        <w:t>мысли</w:t>
      </w:r>
      <w:r>
        <w:rPr>
          <w:rFonts w:ascii="Arial" w:hAnsi="Arial" w:cs="Arial"/>
          <w:color w:val="333333"/>
        </w:rPr>
        <w:t> героя. В речи такой текст обычно выделяется интонационно:</w:t>
      </w:r>
    </w:p>
    <w:p w:rsidR="000309AE" w:rsidRDefault="000309AE" w:rsidP="000309AE">
      <w:pPr>
        <w:pStyle w:val="HTML0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Он взглянул в окно и подумал — &lt;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i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&gt;такого просто не может быть&lt;/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i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&gt;!</w:t>
      </w:r>
    </w:p>
    <w:p w:rsidR="000309AE" w:rsidRDefault="000309AE" w:rsidP="000309AE">
      <w:pPr>
        <w:pStyle w:val="3"/>
        <w:shd w:val="clear" w:color="auto" w:fill="FFFFFF"/>
        <w:spacing w:before="161" w:after="161" w:line="300" w:lineRule="atLeast"/>
        <w:rPr>
          <w:rFonts w:ascii="inherit" w:hAnsi="inherit" w:cs="Arial"/>
          <w:b w:val="0"/>
          <w:bCs w:val="0"/>
          <w:color w:val="333333"/>
          <w:sz w:val="33"/>
          <w:szCs w:val="33"/>
        </w:rPr>
      </w:pPr>
      <w:r>
        <w:rPr>
          <w:rFonts w:ascii="inherit" w:hAnsi="inherit" w:cs="Arial"/>
          <w:b w:val="0"/>
          <w:bCs w:val="0"/>
          <w:color w:val="333333"/>
          <w:sz w:val="33"/>
          <w:szCs w:val="33"/>
        </w:rPr>
        <w:lastRenderedPageBreak/>
        <w:t>Выделение и придание важности</w:t>
      </w:r>
    </w:p>
    <w:p w:rsidR="000309AE" w:rsidRDefault="000309AE" w:rsidP="000309AE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Теги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strong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и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b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. Название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b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образовано от слова «</w:t>
      </w:r>
      <w:proofErr w:type="spellStart"/>
      <w:r>
        <w:rPr>
          <w:rFonts w:ascii="Arial" w:hAnsi="Arial" w:cs="Arial"/>
          <w:color w:val="333333"/>
        </w:rPr>
        <w:t>bold</w:t>
      </w:r>
      <w:proofErr w:type="spellEnd"/>
      <w:r>
        <w:rPr>
          <w:rFonts w:ascii="Arial" w:hAnsi="Arial" w:cs="Arial"/>
          <w:color w:val="333333"/>
        </w:rPr>
        <w:t xml:space="preserve">». Отображаются оба тега одинаково, они выделяют текст </w:t>
      </w:r>
      <w:proofErr w:type="gramStart"/>
      <w:r>
        <w:rPr>
          <w:rFonts w:ascii="Arial" w:hAnsi="Arial" w:cs="Arial"/>
          <w:color w:val="333333"/>
        </w:rPr>
        <w:t>жирным</w:t>
      </w:r>
      <w:proofErr w:type="gramEnd"/>
      <w:r>
        <w:rPr>
          <w:rFonts w:ascii="Arial" w:hAnsi="Arial" w:cs="Arial"/>
          <w:color w:val="333333"/>
        </w:rPr>
        <w:t>.</w:t>
      </w:r>
    </w:p>
    <w:p w:rsidR="000309AE" w:rsidRDefault="000309AE" w:rsidP="000309AE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Тег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strong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указывает на </w:t>
      </w:r>
      <w:r>
        <w:rPr>
          <w:rFonts w:ascii="Arial" w:hAnsi="Arial" w:cs="Arial"/>
          <w:b/>
          <w:bCs/>
          <w:color w:val="333333"/>
        </w:rPr>
        <w:t>важность</w:t>
      </w:r>
      <w:r>
        <w:rPr>
          <w:rFonts w:ascii="Arial" w:hAnsi="Arial" w:cs="Arial"/>
          <w:color w:val="333333"/>
        </w:rPr>
        <w:t> отмеченного текста. Он может использоваться для выделения предупреждений или части документа, которую пользователь должен увидеть раньше остального. При этом обозначение части текста тегом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strong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не должно изменять смысла предложения.</w:t>
      </w:r>
    </w:p>
    <w:p w:rsidR="000309AE" w:rsidRDefault="000309AE" w:rsidP="000309AE">
      <w:pPr>
        <w:pStyle w:val="HTML0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strong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&gt;Внимание!&lt;/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strong</w:t>
      </w:r>
      <w:proofErr w:type="spellEnd"/>
      <w:proofErr w:type="gram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&gt; Э</w:t>
      </w:r>
      <w:proofErr w:type="gram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то место опасно. &lt;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strong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&gt;Вы можете упасть в пропасть&lt;/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strong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&gt;, если подойдёте близко к краю.</w:t>
      </w:r>
    </w:p>
    <w:p w:rsidR="000309AE" w:rsidRDefault="000309AE" w:rsidP="000309AE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Тег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b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предназначен для выделения текста с целью привлечения к нему внимания, но без придания ему особой важности. Использовать его нужно только в случае, когда остальные теги выделения не подходят. Типичный пример — выделение вводного предложения статьи.</w:t>
      </w:r>
    </w:p>
    <w:p w:rsidR="000309AE" w:rsidRDefault="000309AE" w:rsidP="000309AE">
      <w:pPr>
        <w:pStyle w:val="HTML0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Вы входите в небольшую комнату. Ваш &lt;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b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&gt;меч&lt;/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b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&gt; загорается ярче. &lt;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b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&gt;Крыса&lt;/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b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&gt; стремительно пробегает вдоль стены.</w:t>
      </w:r>
    </w:p>
    <w:p w:rsidR="000309AE" w:rsidRDefault="000309AE" w:rsidP="000309AE">
      <w:pPr>
        <w:pStyle w:val="3"/>
        <w:shd w:val="clear" w:color="auto" w:fill="FFFFFF"/>
        <w:spacing w:before="161" w:after="161" w:line="300" w:lineRule="atLeast"/>
        <w:rPr>
          <w:rFonts w:ascii="inherit" w:hAnsi="inherit" w:cs="Arial"/>
          <w:b w:val="0"/>
          <w:bCs w:val="0"/>
          <w:color w:val="333333"/>
          <w:sz w:val="33"/>
          <w:szCs w:val="33"/>
        </w:rPr>
      </w:pPr>
      <w:r>
        <w:rPr>
          <w:rFonts w:ascii="inherit" w:hAnsi="inherit" w:cs="Arial"/>
          <w:b w:val="0"/>
          <w:bCs w:val="0"/>
          <w:color w:val="333333"/>
          <w:sz w:val="33"/>
          <w:szCs w:val="33"/>
        </w:rPr>
        <w:t>Описание изменений</w:t>
      </w:r>
    </w:p>
    <w:p w:rsidR="000309AE" w:rsidRDefault="000309AE" w:rsidP="000309AE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Теги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del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и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ins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. Названия тегов образованы от слов «</w:t>
      </w:r>
      <w:proofErr w:type="spellStart"/>
      <w:r>
        <w:rPr>
          <w:rFonts w:ascii="Arial" w:hAnsi="Arial" w:cs="Arial"/>
          <w:color w:val="333333"/>
        </w:rPr>
        <w:t>delete</w:t>
      </w:r>
      <w:proofErr w:type="spellEnd"/>
      <w:r>
        <w:rPr>
          <w:rFonts w:ascii="Arial" w:hAnsi="Arial" w:cs="Arial"/>
          <w:color w:val="333333"/>
        </w:rPr>
        <w:t>» и «</w:t>
      </w:r>
      <w:proofErr w:type="spellStart"/>
      <w:r>
        <w:rPr>
          <w:rFonts w:ascii="Arial" w:hAnsi="Arial" w:cs="Arial"/>
          <w:color w:val="333333"/>
        </w:rPr>
        <w:t>insert</w:t>
      </w:r>
      <w:proofErr w:type="spellEnd"/>
      <w:r>
        <w:rPr>
          <w:rFonts w:ascii="Arial" w:hAnsi="Arial" w:cs="Arial"/>
          <w:color w:val="333333"/>
        </w:rPr>
        <w:t xml:space="preserve">». </w:t>
      </w:r>
      <w:proofErr w:type="gramStart"/>
      <w:r>
        <w:rPr>
          <w:rFonts w:ascii="Arial" w:hAnsi="Arial" w:cs="Arial"/>
          <w:color w:val="333333"/>
        </w:rPr>
        <w:t>Предназначены для описания изменений в документе.</w:t>
      </w:r>
      <w:proofErr w:type="gramEnd"/>
    </w:p>
    <w:p w:rsidR="000309AE" w:rsidRDefault="000309AE" w:rsidP="000309AE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Тег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del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выделяет текст, который был удалён в новой версии документа. В браузере этот текст перечёркивается.</w:t>
      </w:r>
    </w:p>
    <w:p w:rsidR="000309AE" w:rsidRDefault="000309AE" w:rsidP="000309AE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Тег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ins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выделяет текст, который был добавлен в новой версии документа. В браузере этот текст подчёркивается.</w:t>
      </w:r>
    </w:p>
    <w:p w:rsidR="000309AE" w:rsidRDefault="000309AE" w:rsidP="000309AE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ul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&gt;</w:t>
      </w:r>
    </w:p>
    <w:p w:rsidR="000309AE" w:rsidRDefault="000309AE" w:rsidP="000309AE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 &lt;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li</w:t>
      </w:r>
      <w:proofErr w:type="spellEnd"/>
      <w:proofErr w:type="gram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&gt;П</w:t>
      </w:r>
      <w:proofErr w:type="gram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очистить посудомоечную машину&lt;/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li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&gt;</w:t>
      </w:r>
    </w:p>
    <w:p w:rsidR="000309AE" w:rsidRPr="000309AE" w:rsidRDefault="000309AE" w:rsidP="000309AE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 </w:t>
      </w:r>
      <w:r w:rsidRPr="000309AE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>&lt;</w:t>
      </w:r>
      <w:proofErr w:type="gramStart"/>
      <w:r w:rsidRPr="000309AE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>li</w:t>
      </w:r>
      <w:proofErr w:type="gramEnd"/>
      <w:r w:rsidRPr="000309AE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>&gt;&lt;del datetime="2009-10-11T01:25-07:00"&gt;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Погулять</w:t>
      </w:r>
      <w:r w:rsidRPr="000309AE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>&lt;/del&gt;&lt;/li&gt;</w:t>
      </w:r>
    </w:p>
    <w:p w:rsidR="000309AE" w:rsidRPr="000309AE" w:rsidRDefault="000309AE" w:rsidP="000309AE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0309AE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 &lt;</w:t>
      </w:r>
      <w:proofErr w:type="gramStart"/>
      <w:r w:rsidRPr="000309AE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>li</w:t>
      </w:r>
      <w:proofErr w:type="gramEnd"/>
      <w:r w:rsidRPr="000309AE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>&gt;&lt;del datetime="2009-10-10T23:38-07:00"&gt;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Поспать</w:t>
      </w:r>
      <w:r w:rsidRPr="000309AE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>&lt;/del&gt;&lt;/li&gt;</w:t>
      </w:r>
    </w:p>
    <w:p w:rsidR="000309AE" w:rsidRDefault="000309AE" w:rsidP="000309AE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 w:rsidRPr="000309AE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 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li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&gt;&lt;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ins</w:t>
      </w:r>
      <w:proofErr w:type="spellEnd"/>
      <w:proofErr w:type="gram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&gt;К</w:t>
      </w:r>
      <w:proofErr w:type="gram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упить принтер&lt;/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ins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&gt;&lt;/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li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&gt;</w:t>
      </w:r>
    </w:p>
    <w:p w:rsidR="000309AE" w:rsidRDefault="000309AE" w:rsidP="000309AE">
      <w:pPr>
        <w:pStyle w:val="HTML0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&lt;/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ul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&gt;</w:t>
      </w:r>
    </w:p>
    <w:p w:rsidR="000309AE" w:rsidRDefault="000309AE" w:rsidP="000309AE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Почистить посудомоечную машину</w:t>
      </w:r>
    </w:p>
    <w:p w:rsidR="000309AE" w:rsidRDefault="000309AE" w:rsidP="000309AE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75" w:lineRule="atLeast"/>
        <w:rPr>
          <w:rFonts w:ascii="Arial" w:hAnsi="Arial" w:cs="Arial"/>
          <w:color w:val="333333"/>
        </w:rPr>
      </w:pPr>
      <w:del w:id="0" w:author="Unknown" w:date="2009-10-11T01:25:00Z">
        <w:r>
          <w:rPr>
            <w:rFonts w:ascii="Arial" w:hAnsi="Arial" w:cs="Arial"/>
            <w:color w:val="333333"/>
          </w:rPr>
          <w:lastRenderedPageBreak/>
          <w:delText>Погулять</w:delText>
        </w:r>
      </w:del>
    </w:p>
    <w:p w:rsidR="000309AE" w:rsidRDefault="000309AE" w:rsidP="000309AE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75" w:lineRule="atLeast"/>
        <w:rPr>
          <w:rFonts w:ascii="Arial" w:hAnsi="Arial" w:cs="Arial"/>
          <w:color w:val="333333"/>
        </w:rPr>
      </w:pPr>
      <w:del w:id="1" w:author="Unknown" w:date="2009-10-10T23:38:00Z">
        <w:r>
          <w:rPr>
            <w:rFonts w:ascii="Arial" w:hAnsi="Arial" w:cs="Arial"/>
            <w:color w:val="333333"/>
          </w:rPr>
          <w:delText>Поспать</w:delText>
        </w:r>
      </w:del>
    </w:p>
    <w:p w:rsidR="000309AE" w:rsidRDefault="000309AE" w:rsidP="000309AE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375" w:lineRule="atLeast"/>
        <w:rPr>
          <w:rFonts w:ascii="Arial" w:hAnsi="Arial" w:cs="Arial"/>
          <w:color w:val="333333"/>
        </w:rPr>
      </w:pPr>
      <w:ins w:id="2" w:author="Unknown">
        <w:r>
          <w:rPr>
            <w:rFonts w:ascii="Arial" w:hAnsi="Arial" w:cs="Arial"/>
            <w:color w:val="333333"/>
          </w:rPr>
          <w:t>Купить принтер</w:t>
        </w:r>
      </w:ins>
    </w:p>
    <w:p w:rsidR="000309AE" w:rsidRDefault="000309AE" w:rsidP="000309AE">
      <w:pPr>
        <w:pStyle w:val="2"/>
        <w:shd w:val="clear" w:color="auto" w:fill="FFFFFF"/>
        <w:spacing w:before="161" w:after="161" w:line="450" w:lineRule="atLeast"/>
        <w:rPr>
          <w:rFonts w:ascii="inherit" w:hAnsi="inherit" w:cs="Arial"/>
          <w:color w:val="333333"/>
        </w:rPr>
      </w:pPr>
      <w:r>
        <w:rPr>
          <w:rFonts w:ascii="inherit" w:hAnsi="inherit" w:cs="Arial"/>
          <w:color w:val="333333"/>
        </w:rPr>
        <w:t xml:space="preserve">Разделение </w:t>
      </w:r>
      <w:proofErr w:type="spellStart"/>
      <w:r>
        <w:rPr>
          <w:rFonts w:ascii="inherit" w:hAnsi="inherit" w:cs="Arial"/>
          <w:color w:val="333333"/>
        </w:rPr>
        <w:t>контента</w:t>
      </w:r>
      <w:proofErr w:type="spellEnd"/>
    </w:p>
    <w:p w:rsidR="000309AE" w:rsidRDefault="000309AE" w:rsidP="000309AE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Теги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div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и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span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. Это «чистые» элементы, и обычно они отлично подходят в качестве обёртки для стилизации или группировки других элементов. Использовать эти теги рекомендуется в тех случаях, если более подходящих семантических тегов не нашлось.</w:t>
      </w:r>
    </w:p>
    <w:p w:rsidR="000309AE" w:rsidRDefault="000309AE" w:rsidP="000309AE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Тег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div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используется для группировки структурных элементов или в качестве вспомогательных контейнеров для создания нужной раскладки.</w:t>
      </w:r>
    </w:p>
    <w:p w:rsidR="000309AE" w:rsidRDefault="000309AE" w:rsidP="000309AE">
      <w:pPr>
        <w:pStyle w:val="ab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Тег </w:t>
      </w:r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span</w:t>
      </w:r>
      <w:proofErr w:type="spellEnd"/>
      <w:r>
        <w:rPr>
          <w:rStyle w:val="HTML"/>
          <w:rFonts w:ascii="Consolas" w:hAnsi="Consolas" w:cs="Consolas"/>
          <w:color w:val="333333"/>
          <w:bdr w:val="single" w:sz="6" w:space="1" w:color="D5D5D5" w:frame="1"/>
          <w:shd w:val="clear" w:color="auto" w:fill="F8F8F8"/>
        </w:rPr>
        <w:t>&gt;</w:t>
      </w:r>
      <w:r>
        <w:rPr>
          <w:rFonts w:ascii="Arial" w:hAnsi="Arial" w:cs="Arial"/>
          <w:color w:val="333333"/>
        </w:rPr>
        <w:t> используется для группировки текстовых элементов, выделения отдельных слов или фраз внутри абзацев, пунктов списка и так далее.</w:t>
      </w:r>
    </w:p>
    <w:p w:rsidR="000309AE" w:rsidRPr="000309AE" w:rsidRDefault="000309AE" w:rsidP="000309AE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0309AE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>&lt;article&gt;</w:t>
      </w:r>
    </w:p>
    <w:p w:rsidR="000309AE" w:rsidRPr="000309AE" w:rsidRDefault="000309AE" w:rsidP="000309AE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0309AE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 &lt;div class="highlight"&gt;</w:t>
      </w:r>
    </w:p>
    <w:p w:rsidR="000309AE" w:rsidRPr="000309AE" w:rsidRDefault="000309AE" w:rsidP="000309AE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</w:pPr>
      <w:r w:rsidRPr="000309AE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   &lt;p&gt;…&lt;/p&gt;</w:t>
      </w:r>
    </w:p>
    <w:p w:rsidR="000309AE" w:rsidRDefault="000309AE" w:rsidP="000309AE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 w:rsidRPr="000309AE">
        <w:rPr>
          <w:rStyle w:val="HTML"/>
          <w:rFonts w:ascii="Consolas" w:hAnsi="Consolas" w:cs="Consolas"/>
          <w:color w:val="333333"/>
          <w:bdr w:val="none" w:sz="0" w:space="0" w:color="auto" w:frame="1"/>
          <w:lang w:val="en-US"/>
        </w:rPr>
        <w:t xml:space="preserve">    </w:t>
      </w: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&lt;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p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&gt;…&lt;/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p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&gt;</w:t>
      </w:r>
    </w:p>
    <w:p w:rsidR="000309AE" w:rsidRDefault="000309AE" w:rsidP="000309AE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 &lt;/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div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&gt;</w:t>
      </w:r>
    </w:p>
    <w:p w:rsidR="000309AE" w:rsidRDefault="000309AE" w:rsidP="000309AE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 xml:space="preserve">  &lt;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p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&gt;Текст, в котором &lt;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span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&gt;выделена фраза&lt;/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span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&gt;&lt;/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p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&gt;</w:t>
      </w:r>
    </w:p>
    <w:p w:rsidR="000309AE" w:rsidRDefault="000309AE" w:rsidP="000309AE">
      <w:pPr>
        <w:pStyle w:val="HTML0"/>
        <w:shd w:val="clear" w:color="auto" w:fill="F8F8F8"/>
        <w:spacing w:before="300" w:after="300"/>
        <w:ind w:left="-225"/>
        <w:rPr>
          <w:rFonts w:ascii="Consolas" w:hAnsi="Consolas" w:cs="Consolas"/>
          <w:color w:val="333333"/>
          <w:sz w:val="24"/>
          <w:szCs w:val="24"/>
        </w:rPr>
      </w:pPr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&lt;/</w:t>
      </w:r>
      <w:proofErr w:type="spellStart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article</w:t>
      </w:r>
      <w:proofErr w:type="spellEnd"/>
      <w:r>
        <w:rPr>
          <w:rStyle w:val="HTML"/>
          <w:rFonts w:ascii="Consolas" w:hAnsi="Consolas" w:cs="Consolas"/>
          <w:color w:val="333333"/>
          <w:bdr w:val="none" w:sz="0" w:space="0" w:color="auto" w:frame="1"/>
        </w:rPr>
        <w:t>&gt;</w:t>
      </w:r>
    </w:p>
    <w:p w:rsidR="001E3AB5" w:rsidRPr="000309AE" w:rsidRDefault="001E3AB5" w:rsidP="000309AE">
      <w:pPr>
        <w:rPr>
          <w:szCs w:val="20"/>
        </w:rPr>
      </w:pPr>
    </w:p>
    <w:sectPr w:rsidR="001E3AB5" w:rsidRPr="000309AE" w:rsidSect="000107C3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2F37" w:rsidRDefault="00F52F37" w:rsidP="006E159F">
      <w:r>
        <w:separator/>
      </w:r>
    </w:p>
  </w:endnote>
  <w:endnote w:type="continuationSeparator" w:id="0">
    <w:p w:rsidR="00F52F37" w:rsidRDefault="00F52F37" w:rsidP="006E15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2F37" w:rsidRDefault="00F52F37" w:rsidP="006E159F">
      <w:r>
        <w:separator/>
      </w:r>
    </w:p>
  </w:footnote>
  <w:footnote w:type="continuationSeparator" w:id="0">
    <w:p w:rsidR="00F52F37" w:rsidRDefault="00F52F37" w:rsidP="006E159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F3FDF"/>
    <w:multiLevelType w:val="hybridMultilevel"/>
    <w:tmpl w:val="6D8CFBFE"/>
    <w:lvl w:ilvl="0" w:tplc="4B0EDC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30E6FF0"/>
    <w:multiLevelType w:val="hybridMultilevel"/>
    <w:tmpl w:val="2120502E"/>
    <w:lvl w:ilvl="0" w:tplc="4B0EDCEA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>
    <w:nsid w:val="059A0D0B"/>
    <w:multiLevelType w:val="hybridMultilevel"/>
    <w:tmpl w:val="2C8444B8"/>
    <w:lvl w:ilvl="0" w:tplc="4B0EDC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AD25E6A"/>
    <w:multiLevelType w:val="multilevel"/>
    <w:tmpl w:val="85383EFC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38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3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04" w:hanging="2160"/>
      </w:pPr>
      <w:rPr>
        <w:rFonts w:hint="default"/>
      </w:rPr>
    </w:lvl>
  </w:abstractNum>
  <w:abstractNum w:abstractNumId="4">
    <w:nsid w:val="0B6267DE"/>
    <w:multiLevelType w:val="hybridMultilevel"/>
    <w:tmpl w:val="1E62E536"/>
    <w:lvl w:ilvl="0" w:tplc="CD8612F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0DC6134D"/>
    <w:multiLevelType w:val="hybridMultilevel"/>
    <w:tmpl w:val="4B3A6E2E"/>
    <w:lvl w:ilvl="0" w:tplc="4B0EDC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2F735B"/>
    <w:multiLevelType w:val="hybridMultilevel"/>
    <w:tmpl w:val="C0B455FA"/>
    <w:lvl w:ilvl="0" w:tplc="4B0EDC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F9379B8"/>
    <w:multiLevelType w:val="hybridMultilevel"/>
    <w:tmpl w:val="4FE689CC"/>
    <w:lvl w:ilvl="0" w:tplc="4B0EDCEA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>
    <w:nsid w:val="20AF0A26"/>
    <w:multiLevelType w:val="multilevel"/>
    <w:tmpl w:val="EFA8C40C"/>
    <w:lvl w:ilvl="0">
      <w:start w:val="1"/>
      <w:numFmt w:val="decimal"/>
      <w:lvlText w:val="%1."/>
      <w:lvlJc w:val="left"/>
      <w:pPr>
        <w:ind w:left="915" w:hanging="91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40" w:hanging="91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65" w:hanging="91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0" w:hanging="2160"/>
      </w:pPr>
      <w:rPr>
        <w:rFonts w:hint="default"/>
      </w:rPr>
    </w:lvl>
  </w:abstractNum>
  <w:abstractNum w:abstractNumId="9">
    <w:nsid w:val="23646629"/>
    <w:multiLevelType w:val="hybridMultilevel"/>
    <w:tmpl w:val="00E49906"/>
    <w:lvl w:ilvl="0" w:tplc="4B0EDCEA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>
    <w:nsid w:val="23C57CE0"/>
    <w:multiLevelType w:val="hybridMultilevel"/>
    <w:tmpl w:val="DB7A8D9A"/>
    <w:lvl w:ilvl="0" w:tplc="4B0EDCE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2B3C5A8F"/>
    <w:multiLevelType w:val="hybridMultilevel"/>
    <w:tmpl w:val="12A47016"/>
    <w:lvl w:ilvl="0" w:tplc="4B0EDC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CD35A92"/>
    <w:multiLevelType w:val="multilevel"/>
    <w:tmpl w:val="B10CB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F271A2C"/>
    <w:multiLevelType w:val="multilevel"/>
    <w:tmpl w:val="A0E85F72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04" w:hanging="2160"/>
      </w:pPr>
      <w:rPr>
        <w:rFonts w:hint="default"/>
      </w:rPr>
    </w:lvl>
  </w:abstractNum>
  <w:abstractNum w:abstractNumId="14">
    <w:nsid w:val="2FF3433F"/>
    <w:multiLevelType w:val="multilevel"/>
    <w:tmpl w:val="8BA83DBA"/>
    <w:lvl w:ilvl="0">
      <w:start w:val="1"/>
      <w:numFmt w:val="decimal"/>
      <w:lvlText w:val="%1."/>
      <w:lvlJc w:val="left"/>
      <w:pPr>
        <w:ind w:left="675" w:hanging="675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103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04" w:hanging="2160"/>
      </w:pPr>
      <w:rPr>
        <w:rFonts w:hint="default"/>
      </w:rPr>
    </w:lvl>
  </w:abstractNum>
  <w:abstractNum w:abstractNumId="15">
    <w:nsid w:val="363F3E96"/>
    <w:multiLevelType w:val="hybridMultilevel"/>
    <w:tmpl w:val="9FB6841A"/>
    <w:lvl w:ilvl="0" w:tplc="4B0EDC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7DE0D24"/>
    <w:multiLevelType w:val="multilevel"/>
    <w:tmpl w:val="90D0012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8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5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48" w:hanging="2160"/>
      </w:pPr>
      <w:rPr>
        <w:rFonts w:hint="default"/>
      </w:rPr>
    </w:lvl>
  </w:abstractNum>
  <w:abstractNum w:abstractNumId="17">
    <w:nsid w:val="3C8D21EF"/>
    <w:multiLevelType w:val="multilevel"/>
    <w:tmpl w:val="85383EFC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38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3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04" w:hanging="2160"/>
      </w:pPr>
      <w:rPr>
        <w:rFonts w:hint="default"/>
      </w:rPr>
    </w:lvl>
  </w:abstractNum>
  <w:abstractNum w:abstractNumId="18">
    <w:nsid w:val="44DB5985"/>
    <w:multiLevelType w:val="multilevel"/>
    <w:tmpl w:val="0066A0E6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38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3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04" w:hanging="2160"/>
      </w:pPr>
      <w:rPr>
        <w:rFonts w:hint="default"/>
      </w:rPr>
    </w:lvl>
  </w:abstractNum>
  <w:abstractNum w:abstractNumId="19">
    <w:nsid w:val="477E72F6"/>
    <w:multiLevelType w:val="multilevel"/>
    <w:tmpl w:val="4FD65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80D56EC"/>
    <w:multiLevelType w:val="hybridMultilevel"/>
    <w:tmpl w:val="E88A7CCE"/>
    <w:lvl w:ilvl="0" w:tplc="4B0EDCEA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1">
    <w:nsid w:val="487E4015"/>
    <w:multiLevelType w:val="multilevel"/>
    <w:tmpl w:val="6FB26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B055412"/>
    <w:multiLevelType w:val="multilevel"/>
    <w:tmpl w:val="5FF8336A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3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9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40" w:hanging="2160"/>
      </w:pPr>
      <w:rPr>
        <w:rFonts w:hint="default"/>
      </w:rPr>
    </w:lvl>
  </w:abstractNum>
  <w:abstractNum w:abstractNumId="23">
    <w:nsid w:val="58D249B3"/>
    <w:multiLevelType w:val="multilevel"/>
    <w:tmpl w:val="85383EFC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3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04" w:hanging="2160"/>
      </w:pPr>
      <w:rPr>
        <w:rFonts w:hint="default"/>
      </w:rPr>
    </w:lvl>
  </w:abstractNum>
  <w:abstractNum w:abstractNumId="24">
    <w:nsid w:val="5C196341"/>
    <w:multiLevelType w:val="hybridMultilevel"/>
    <w:tmpl w:val="E0887BE8"/>
    <w:lvl w:ilvl="0" w:tplc="4B0EDCEA">
      <w:start w:val="1"/>
      <w:numFmt w:val="bullet"/>
      <w:lvlText w:val=""/>
      <w:lvlJc w:val="left"/>
      <w:pPr>
        <w:ind w:left="1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5">
    <w:nsid w:val="5E4A7D7F"/>
    <w:multiLevelType w:val="multilevel"/>
    <w:tmpl w:val="753E5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4071D32"/>
    <w:multiLevelType w:val="hybridMultilevel"/>
    <w:tmpl w:val="6C0C88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64100F59"/>
    <w:multiLevelType w:val="multilevel"/>
    <w:tmpl w:val="FAA4E976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35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8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1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25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48" w:hanging="2160"/>
      </w:pPr>
      <w:rPr>
        <w:rFonts w:hint="default"/>
      </w:rPr>
    </w:lvl>
  </w:abstractNum>
  <w:abstractNum w:abstractNumId="28">
    <w:nsid w:val="68BD66C2"/>
    <w:multiLevelType w:val="multilevel"/>
    <w:tmpl w:val="CF906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CBC26D1"/>
    <w:multiLevelType w:val="hybridMultilevel"/>
    <w:tmpl w:val="91F02C7C"/>
    <w:lvl w:ilvl="0" w:tplc="4B0EDC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E964A2D"/>
    <w:multiLevelType w:val="multilevel"/>
    <w:tmpl w:val="C4D80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EC12603"/>
    <w:multiLevelType w:val="hybridMultilevel"/>
    <w:tmpl w:val="A9B28458"/>
    <w:lvl w:ilvl="0" w:tplc="4B0EDCEA">
      <w:start w:val="1"/>
      <w:numFmt w:val="bullet"/>
      <w:lvlText w:val="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2">
    <w:nsid w:val="6EF46641"/>
    <w:multiLevelType w:val="multilevel"/>
    <w:tmpl w:val="225A5240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45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60" w:hanging="2160"/>
      </w:pPr>
      <w:rPr>
        <w:rFonts w:hint="default"/>
      </w:rPr>
    </w:lvl>
  </w:abstractNum>
  <w:abstractNum w:abstractNumId="33">
    <w:nsid w:val="6F636738"/>
    <w:multiLevelType w:val="multilevel"/>
    <w:tmpl w:val="1E341A2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4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6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552" w:hanging="2160"/>
      </w:pPr>
      <w:rPr>
        <w:rFonts w:hint="default"/>
      </w:rPr>
    </w:lvl>
  </w:abstractNum>
  <w:abstractNum w:abstractNumId="34">
    <w:nsid w:val="706E08C0"/>
    <w:multiLevelType w:val="hybridMultilevel"/>
    <w:tmpl w:val="B902FD88"/>
    <w:lvl w:ilvl="0" w:tplc="4B0EDC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38D4BD1"/>
    <w:multiLevelType w:val="hybridMultilevel"/>
    <w:tmpl w:val="B4825D20"/>
    <w:lvl w:ilvl="0" w:tplc="7548C78A">
      <w:start w:val="1"/>
      <w:numFmt w:val="decimal"/>
      <w:suff w:val="space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6">
    <w:nsid w:val="749667B5"/>
    <w:multiLevelType w:val="hybridMultilevel"/>
    <w:tmpl w:val="4D58937A"/>
    <w:lvl w:ilvl="0" w:tplc="EF4AA16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0B7CBA"/>
    <w:multiLevelType w:val="hybridMultilevel"/>
    <w:tmpl w:val="FD30D816"/>
    <w:lvl w:ilvl="0" w:tplc="49F819C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C7798A"/>
    <w:multiLevelType w:val="multilevel"/>
    <w:tmpl w:val="C9EC022E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8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56" w:hanging="2160"/>
      </w:pPr>
      <w:rPr>
        <w:rFonts w:hint="default"/>
      </w:rPr>
    </w:lvl>
  </w:abstractNum>
  <w:abstractNum w:abstractNumId="39">
    <w:nsid w:val="78B165AB"/>
    <w:multiLevelType w:val="multilevel"/>
    <w:tmpl w:val="5B58C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91C6DB1"/>
    <w:multiLevelType w:val="multilevel"/>
    <w:tmpl w:val="85383EFC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55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3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3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04" w:hanging="2160"/>
      </w:pPr>
      <w:rPr>
        <w:rFonts w:hint="default"/>
      </w:rPr>
    </w:lvl>
  </w:abstractNum>
  <w:abstractNum w:abstractNumId="41">
    <w:nsid w:val="79241D82"/>
    <w:multiLevelType w:val="multilevel"/>
    <w:tmpl w:val="CE785EA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42">
    <w:nsid w:val="7A614038"/>
    <w:multiLevelType w:val="multilevel"/>
    <w:tmpl w:val="CE785EA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num w:numId="1">
    <w:abstractNumId w:val="11"/>
  </w:num>
  <w:num w:numId="2">
    <w:abstractNumId w:val="2"/>
  </w:num>
  <w:num w:numId="3">
    <w:abstractNumId w:val="6"/>
  </w:num>
  <w:num w:numId="4">
    <w:abstractNumId w:val="0"/>
  </w:num>
  <w:num w:numId="5">
    <w:abstractNumId w:val="34"/>
  </w:num>
  <w:num w:numId="6">
    <w:abstractNumId w:val="20"/>
  </w:num>
  <w:num w:numId="7">
    <w:abstractNumId w:val="9"/>
  </w:num>
  <w:num w:numId="8">
    <w:abstractNumId w:val="24"/>
  </w:num>
  <w:num w:numId="9">
    <w:abstractNumId w:val="1"/>
  </w:num>
  <w:num w:numId="10">
    <w:abstractNumId w:val="31"/>
  </w:num>
  <w:num w:numId="11">
    <w:abstractNumId w:val="7"/>
  </w:num>
  <w:num w:numId="12">
    <w:abstractNumId w:val="22"/>
  </w:num>
  <w:num w:numId="13">
    <w:abstractNumId w:val="42"/>
  </w:num>
  <w:num w:numId="14">
    <w:abstractNumId w:val="41"/>
  </w:num>
  <w:num w:numId="15">
    <w:abstractNumId w:val="32"/>
  </w:num>
  <w:num w:numId="16">
    <w:abstractNumId w:val="38"/>
  </w:num>
  <w:num w:numId="17">
    <w:abstractNumId w:val="27"/>
  </w:num>
  <w:num w:numId="18">
    <w:abstractNumId w:val="40"/>
  </w:num>
  <w:num w:numId="19">
    <w:abstractNumId w:val="3"/>
  </w:num>
  <w:num w:numId="20">
    <w:abstractNumId w:val="23"/>
  </w:num>
  <w:num w:numId="21">
    <w:abstractNumId w:val="17"/>
  </w:num>
  <w:num w:numId="22">
    <w:abstractNumId w:val="18"/>
  </w:num>
  <w:num w:numId="23">
    <w:abstractNumId w:val="8"/>
  </w:num>
  <w:num w:numId="24">
    <w:abstractNumId w:val="14"/>
  </w:num>
  <w:num w:numId="25">
    <w:abstractNumId w:val="13"/>
  </w:num>
  <w:num w:numId="26">
    <w:abstractNumId w:val="16"/>
  </w:num>
  <w:num w:numId="27">
    <w:abstractNumId w:val="33"/>
  </w:num>
  <w:num w:numId="28">
    <w:abstractNumId w:val="26"/>
  </w:num>
  <w:num w:numId="29">
    <w:abstractNumId w:val="29"/>
  </w:num>
  <w:num w:numId="30">
    <w:abstractNumId w:val="37"/>
  </w:num>
  <w:num w:numId="31">
    <w:abstractNumId w:val="10"/>
  </w:num>
  <w:num w:numId="32">
    <w:abstractNumId w:val="4"/>
  </w:num>
  <w:num w:numId="33">
    <w:abstractNumId w:val="12"/>
  </w:num>
  <w:num w:numId="34">
    <w:abstractNumId w:val="30"/>
  </w:num>
  <w:num w:numId="35">
    <w:abstractNumId w:val="19"/>
  </w:num>
  <w:num w:numId="36">
    <w:abstractNumId w:val="15"/>
  </w:num>
  <w:num w:numId="37">
    <w:abstractNumId w:val="36"/>
  </w:num>
  <w:num w:numId="38">
    <w:abstractNumId w:val="35"/>
  </w:num>
  <w:num w:numId="39">
    <w:abstractNumId w:val="5"/>
  </w:num>
  <w:num w:numId="40">
    <w:abstractNumId w:val="21"/>
  </w:num>
  <w:num w:numId="41">
    <w:abstractNumId w:val="39"/>
  </w:num>
  <w:num w:numId="42">
    <w:abstractNumId w:val="28"/>
  </w:num>
  <w:num w:numId="43">
    <w:abstractNumId w:val="25"/>
  </w:num>
  <w:numIdMacAtCleanup w:val="2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31366"/>
    <w:rsid w:val="00007804"/>
    <w:rsid w:val="000107C3"/>
    <w:rsid w:val="00027DA9"/>
    <w:rsid w:val="000309AE"/>
    <w:rsid w:val="00041752"/>
    <w:rsid w:val="00067127"/>
    <w:rsid w:val="00097731"/>
    <w:rsid w:val="000B07EE"/>
    <w:rsid w:val="000B2BBF"/>
    <w:rsid w:val="000B532C"/>
    <w:rsid w:val="000E0595"/>
    <w:rsid w:val="000E48FB"/>
    <w:rsid w:val="000F25C7"/>
    <w:rsid w:val="000F3140"/>
    <w:rsid w:val="00106C49"/>
    <w:rsid w:val="00151D22"/>
    <w:rsid w:val="00155EF0"/>
    <w:rsid w:val="00160F74"/>
    <w:rsid w:val="00163ACA"/>
    <w:rsid w:val="00192AD5"/>
    <w:rsid w:val="001C2813"/>
    <w:rsid w:val="001D4500"/>
    <w:rsid w:val="001D4CCB"/>
    <w:rsid w:val="001E00B5"/>
    <w:rsid w:val="001E3530"/>
    <w:rsid w:val="001E3AB5"/>
    <w:rsid w:val="001E4698"/>
    <w:rsid w:val="001E532C"/>
    <w:rsid w:val="002407B8"/>
    <w:rsid w:val="0024766B"/>
    <w:rsid w:val="002B41A5"/>
    <w:rsid w:val="002C18E9"/>
    <w:rsid w:val="002D3ACC"/>
    <w:rsid w:val="002F3AD8"/>
    <w:rsid w:val="00315C2A"/>
    <w:rsid w:val="00320F9D"/>
    <w:rsid w:val="00332C7D"/>
    <w:rsid w:val="00333795"/>
    <w:rsid w:val="00337EAD"/>
    <w:rsid w:val="00347605"/>
    <w:rsid w:val="00347960"/>
    <w:rsid w:val="00364324"/>
    <w:rsid w:val="00366286"/>
    <w:rsid w:val="003958B4"/>
    <w:rsid w:val="003B0DDC"/>
    <w:rsid w:val="003B5FC1"/>
    <w:rsid w:val="003F7E6F"/>
    <w:rsid w:val="00416CF2"/>
    <w:rsid w:val="00424CF8"/>
    <w:rsid w:val="00425B20"/>
    <w:rsid w:val="004301FD"/>
    <w:rsid w:val="00431A27"/>
    <w:rsid w:val="00435F95"/>
    <w:rsid w:val="00440036"/>
    <w:rsid w:val="00441F31"/>
    <w:rsid w:val="004660C2"/>
    <w:rsid w:val="004679D3"/>
    <w:rsid w:val="004A64B5"/>
    <w:rsid w:val="004C25D2"/>
    <w:rsid w:val="004C2948"/>
    <w:rsid w:val="004D0B9D"/>
    <w:rsid w:val="004F1A26"/>
    <w:rsid w:val="005047B6"/>
    <w:rsid w:val="00505BDD"/>
    <w:rsid w:val="00510631"/>
    <w:rsid w:val="00515B95"/>
    <w:rsid w:val="0052331E"/>
    <w:rsid w:val="00531366"/>
    <w:rsid w:val="00541E8A"/>
    <w:rsid w:val="0059064E"/>
    <w:rsid w:val="005A69C0"/>
    <w:rsid w:val="005A724A"/>
    <w:rsid w:val="005A7F1A"/>
    <w:rsid w:val="005C0221"/>
    <w:rsid w:val="005C3440"/>
    <w:rsid w:val="005D3796"/>
    <w:rsid w:val="006030DD"/>
    <w:rsid w:val="00617435"/>
    <w:rsid w:val="00637747"/>
    <w:rsid w:val="006601A5"/>
    <w:rsid w:val="00670BF2"/>
    <w:rsid w:val="0067505D"/>
    <w:rsid w:val="006771DA"/>
    <w:rsid w:val="006B0E96"/>
    <w:rsid w:val="006C01A8"/>
    <w:rsid w:val="006C0DF4"/>
    <w:rsid w:val="006E159F"/>
    <w:rsid w:val="00710073"/>
    <w:rsid w:val="007128FE"/>
    <w:rsid w:val="00714E33"/>
    <w:rsid w:val="00725357"/>
    <w:rsid w:val="0074465A"/>
    <w:rsid w:val="0076419A"/>
    <w:rsid w:val="007738D1"/>
    <w:rsid w:val="007A59BB"/>
    <w:rsid w:val="007E3CC1"/>
    <w:rsid w:val="00821281"/>
    <w:rsid w:val="00831587"/>
    <w:rsid w:val="00832964"/>
    <w:rsid w:val="008433C2"/>
    <w:rsid w:val="008631FB"/>
    <w:rsid w:val="00870FD0"/>
    <w:rsid w:val="008800B3"/>
    <w:rsid w:val="00884400"/>
    <w:rsid w:val="00893521"/>
    <w:rsid w:val="0089756D"/>
    <w:rsid w:val="008A4F6A"/>
    <w:rsid w:val="008C734D"/>
    <w:rsid w:val="008D716B"/>
    <w:rsid w:val="008E3F40"/>
    <w:rsid w:val="008E7D8F"/>
    <w:rsid w:val="009426E6"/>
    <w:rsid w:val="00945C0B"/>
    <w:rsid w:val="0095128C"/>
    <w:rsid w:val="0096722C"/>
    <w:rsid w:val="0098671C"/>
    <w:rsid w:val="009C52E1"/>
    <w:rsid w:val="00A11D9A"/>
    <w:rsid w:val="00A13E23"/>
    <w:rsid w:val="00A14109"/>
    <w:rsid w:val="00A3644C"/>
    <w:rsid w:val="00A60051"/>
    <w:rsid w:val="00A6047A"/>
    <w:rsid w:val="00A65AA7"/>
    <w:rsid w:val="00A72310"/>
    <w:rsid w:val="00A85582"/>
    <w:rsid w:val="00AD419B"/>
    <w:rsid w:val="00AE45AE"/>
    <w:rsid w:val="00AF7969"/>
    <w:rsid w:val="00B00A7A"/>
    <w:rsid w:val="00B02D67"/>
    <w:rsid w:val="00B11090"/>
    <w:rsid w:val="00B211E9"/>
    <w:rsid w:val="00B355D4"/>
    <w:rsid w:val="00B45B00"/>
    <w:rsid w:val="00B54AFE"/>
    <w:rsid w:val="00B70E5B"/>
    <w:rsid w:val="00BD3FB4"/>
    <w:rsid w:val="00BE624C"/>
    <w:rsid w:val="00BE6938"/>
    <w:rsid w:val="00C16AE1"/>
    <w:rsid w:val="00C204B9"/>
    <w:rsid w:val="00C324EC"/>
    <w:rsid w:val="00C35417"/>
    <w:rsid w:val="00C5791A"/>
    <w:rsid w:val="00C82D7B"/>
    <w:rsid w:val="00C82D99"/>
    <w:rsid w:val="00C86C7D"/>
    <w:rsid w:val="00C87B9D"/>
    <w:rsid w:val="00C97CBB"/>
    <w:rsid w:val="00CA50B2"/>
    <w:rsid w:val="00D12F26"/>
    <w:rsid w:val="00D1325E"/>
    <w:rsid w:val="00D2488C"/>
    <w:rsid w:val="00D264CA"/>
    <w:rsid w:val="00D405BB"/>
    <w:rsid w:val="00D46842"/>
    <w:rsid w:val="00D841F0"/>
    <w:rsid w:val="00D91704"/>
    <w:rsid w:val="00DB5B2B"/>
    <w:rsid w:val="00DD3C04"/>
    <w:rsid w:val="00DF5AFE"/>
    <w:rsid w:val="00E126BA"/>
    <w:rsid w:val="00E17A66"/>
    <w:rsid w:val="00E311E7"/>
    <w:rsid w:val="00E6687A"/>
    <w:rsid w:val="00E8099D"/>
    <w:rsid w:val="00E917A4"/>
    <w:rsid w:val="00E9399B"/>
    <w:rsid w:val="00EA4912"/>
    <w:rsid w:val="00EF6CA4"/>
    <w:rsid w:val="00F2235D"/>
    <w:rsid w:val="00F32A92"/>
    <w:rsid w:val="00F52F37"/>
    <w:rsid w:val="00F64253"/>
    <w:rsid w:val="00F67AFE"/>
    <w:rsid w:val="00F84755"/>
    <w:rsid w:val="00F94AA7"/>
    <w:rsid w:val="00FC2205"/>
    <w:rsid w:val="00FC3E22"/>
    <w:rsid w:val="00FF7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399B"/>
    <w:rPr>
      <w:sz w:val="24"/>
      <w:szCs w:val="24"/>
    </w:rPr>
  </w:style>
  <w:style w:type="paragraph" w:styleId="1">
    <w:name w:val="heading 1"/>
    <w:basedOn w:val="a"/>
    <w:next w:val="a"/>
    <w:qFormat/>
    <w:rsid w:val="00E9399B"/>
    <w:pPr>
      <w:keepNext/>
      <w:jc w:val="center"/>
      <w:outlineLvl w:val="0"/>
    </w:pPr>
    <w:rPr>
      <w:b/>
      <w:sz w:val="20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09A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09A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E9399B"/>
    <w:pPr>
      <w:jc w:val="center"/>
    </w:pPr>
    <w:rPr>
      <w:b/>
      <w:szCs w:val="20"/>
    </w:rPr>
  </w:style>
  <w:style w:type="paragraph" w:styleId="a4">
    <w:name w:val="Body Text"/>
    <w:basedOn w:val="a"/>
    <w:semiHidden/>
    <w:rsid w:val="00E9399B"/>
    <w:pPr>
      <w:jc w:val="center"/>
    </w:pPr>
    <w:rPr>
      <w:b/>
      <w:szCs w:val="20"/>
    </w:rPr>
  </w:style>
  <w:style w:type="paragraph" w:styleId="31">
    <w:name w:val="Body Text 3"/>
    <w:basedOn w:val="a"/>
    <w:semiHidden/>
    <w:rsid w:val="00E9399B"/>
    <w:rPr>
      <w:sz w:val="28"/>
      <w:szCs w:val="20"/>
    </w:rPr>
  </w:style>
  <w:style w:type="paragraph" w:styleId="21">
    <w:name w:val="Body Text 2"/>
    <w:basedOn w:val="a"/>
    <w:semiHidden/>
    <w:rsid w:val="00E9399B"/>
    <w:pPr>
      <w:jc w:val="both"/>
    </w:pPr>
    <w:rPr>
      <w:bCs/>
    </w:rPr>
  </w:style>
  <w:style w:type="paragraph" w:styleId="a5">
    <w:name w:val="Body Text Indent"/>
    <w:basedOn w:val="a"/>
    <w:semiHidden/>
    <w:rsid w:val="00E9399B"/>
    <w:pPr>
      <w:ind w:firstLine="720"/>
      <w:jc w:val="both"/>
    </w:pPr>
    <w:rPr>
      <w:bCs/>
    </w:rPr>
  </w:style>
  <w:style w:type="paragraph" w:styleId="22">
    <w:name w:val="Body Text Indent 2"/>
    <w:basedOn w:val="a"/>
    <w:semiHidden/>
    <w:rsid w:val="00E9399B"/>
    <w:pPr>
      <w:ind w:firstLine="540"/>
      <w:jc w:val="both"/>
    </w:pPr>
    <w:rPr>
      <w:bCs/>
    </w:rPr>
  </w:style>
  <w:style w:type="paragraph" w:customStyle="1" w:styleId="ConsPlusNormal">
    <w:name w:val="ConsPlusNormal"/>
    <w:rsid w:val="00E9399B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table" w:styleId="a6">
    <w:name w:val="Table Grid"/>
    <w:basedOn w:val="a1"/>
    <w:uiPriority w:val="59"/>
    <w:rsid w:val="00425B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semiHidden/>
    <w:unhideWhenUsed/>
    <w:rsid w:val="006E159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6E159F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6E159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E159F"/>
    <w:rPr>
      <w:sz w:val="24"/>
      <w:szCs w:val="24"/>
    </w:rPr>
  </w:style>
  <w:style w:type="paragraph" w:customStyle="1" w:styleId="statiyazag3">
    <w:name w:val="statiya_zag3"/>
    <w:basedOn w:val="a"/>
    <w:rsid w:val="00F94AA7"/>
    <w:pPr>
      <w:spacing w:before="100" w:beforeAutospacing="1" w:after="100" w:afterAutospacing="1"/>
    </w:pPr>
  </w:style>
  <w:style w:type="paragraph" w:styleId="ab">
    <w:name w:val="Normal (Web)"/>
    <w:basedOn w:val="a"/>
    <w:uiPriority w:val="99"/>
    <w:unhideWhenUsed/>
    <w:rsid w:val="00F94AA7"/>
    <w:pPr>
      <w:spacing w:before="100" w:beforeAutospacing="1" w:after="100" w:afterAutospacing="1"/>
    </w:pPr>
  </w:style>
  <w:style w:type="character" w:styleId="ac">
    <w:name w:val="Placeholder Text"/>
    <w:basedOn w:val="a0"/>
    <w:uiPriority w:val="99"/>
    <w:semiHidden/>
    <w:rsid w:val="00C35417"/>
    <w:rPr>
      <w:color w:val="808080"/>
    </w:rPr>
  </w:style>
  <w:style w:type="character" w:styleId="ad">
    <w:name w:val="Strong"/>
    <w:basedOn w:val="a0"/>
    <w:uiPriority w:val="22"/>
    <w:qFormat/>
    <w:rsid w:val="00E17A66"/>
    <w:rPr>
      <w:b/>
      <w:bCs/>
    </w:rPr>
  </w:style>
  <w:style w:type="character" w:styleId="ae">
    <w:name w:val="Emphasis"/>
    <w:basedOn w:val="a0"/>
    <w:uiPriority w:val="20"/>
    <w:qFormat/>
    <w:rsid w:val="00E17A66"/>
    <w:rPr>
      <w:i/>
      <w:iCs/>
    </w:rPr>
  </w:style>
  <w:style w:type="paragraph" w:styleId="af">
    <w:name w:val="List Paragraph"/>
    <w:basedOn w:val="a"/>
    <w:uiPriority w:val="34"/>
    <w:qFormat/>
    <w:rsid w:val="00945C0B"/>
    <w:pPr>
      <w:ind w:left="720"/>
      <w:contextualSpacing/>
    </w:pPr>
  </w:style>
  <w:style w:type="character" w:styleId="af0">
    <w:name w:val="Hyperlink"/>
    <w:basedOn w:val="a0"/>
    <w:uiPriority w:val="99"/>
    <w:unhideWhenUsed/>
    <w:rsid w:val="000B532C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309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309A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309A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309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309AE"/>
    <w:rPr>
      <w:rFonts w:ascii="Courier New" w:hAnsi="Courier New" w:cs="Courier New"/>
    </w:rPr>
  </w:style>
  <w:style w:type="character" w:styleId="HTML2">
    <w:name w:val="HTML Cite"/>
    <w:basedOn w:val="a0"/>
    <w:uiPriority w:val="99"/>
    <w:semiHidden/>
    <w:unhideWhenUsed/>
    <w:rsid w:val="000309AE"/>
    <w:rPr>
      <w:i/>
      <w:iCs/>
    </w:rPr>
  </w:style>
  <w:style w:type="paragraph" w:styleId="af1">
    <w:name w:val="Balloon Text"/>
    <w:basedOn w:val="a"/>
    <w:link w:val="af2"/>
    <w:uiPriority w:val="99"/>
    <w:semiHidden/>
    <w:unhideWhenUsed/>
    <w:rsid w:val="000309AE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0309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3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7590">
              <w:marLeft w:val="0"/>
              <w:marRight w:val="0"/>
              <w:marTop w:val="0"/>
              <w:marBottom w:val="0"/>
              <w:divBdr>
                <w:top w:val="single" w:sz="12" w:space="31" w:color="D8D7E4"/>
                <w:left w:val="single" w:sz="12" w:space="24" w:color="D8D7E4"/>
                <w:bottom w:val="single" w:sz="12" w:space="18" w:color="D8D7E4"/>
                <w:right w:val="single" w:sz="12" w:space="24" w:color="D8D7E4"/>
              </w:divBdr>
            </w:div>
            <w:div w:id="1486165069">
              <w:marLeft w:val="0"/>
              <w:marRight w:val="0"/>
              <w:marTop w:val="0"/>
              <w:marBottom w:val="240"/>
              <w:divBdr>
                <w:top w:val="single" w:sz="12" w:space="31" w:color="D8D7E4"/>
                <w:left w:val="single" w:sz="12" w:space="24" w:color="D8D7E4"/>
                <w:bottom w:val="single" w:sz="12" w:space="18" w:color="D8D7E4"/>
                <w:right w:val="single" w:sz="12" w:space="24" w:color="D8D7E4"/>
              </w:divBdr>
            </w:div>
            <w:div w:id="499468729">
              <w:marLeft w:val="0"/>
              <w:marRight w:val="0"/>
              <w:marTop w:val="0"/>
              <w:marBottom w:val="240"/>
              <w:divBdr>
                <w:top w:val="single" w:sz="12" w:space="31" w:color="D8D7E4"/>
                <w:left w:val="single" w:sz="12" w:space="24" w:color="D8D7E4"/>
                <w:bottom w:val="single" w:sz="12" w:space="18" w:color="D8D7E4"/>
                <w:right w:val="single" w:sz="12" w:space="24" w:color="D8D7E4"/>
              </w:divBdr>
            </w:div>
            <w:div w:id="1340231872">
              <w:marLeft w:val="0"/>
              <w:marRight w:val="0"/>
              <w:marTop w:val="0"/>
              <w:marBottom w:val="240"/>
              <w:divBdr>
                <w:top w:val="single" w:sz="12" w:space="31" w:color="D8D7E4"/>
                <w:left w:val="single" w:sz="12" w:space="24" w:color="D8D7E4"/>
                <w:bottom w:val="single" w:sz="12" w:space="18" w:color="D8D7E4"/>
                <w:right w:val="single" w:sz="12" w:space="24" w:color="D8D7E4"/>
              </w:divBdr>
            </w:div>
            <w:div w:id="2120877992">
              <w:marLeft w:val="0"/>
              <w:marRight w:val="0"/>
              <w:marTop w:val="0"/>
              <w:marBottom w:val="240"/>
              <w:divBdr>
                <w:top w:val="single" w:sz="12" w:space="31" w:color="D8D7E4"/>
                <w:left w:val="single" w:sz="12" w:space="24" w:color="D8D7E4"/>
                <w:bottom w:val="single" w:sz="12" w:space="18" w:color="D8D7E4"/>
                <w:right w:val="single" w:sz="12" w:space="24" w:color="D8D7E4"/>
              </w:divBdr>
            </w:div>
            <w:div w:id="882523272">
              <w:marLeft w:val="0"/>
              <w:marRight w:val="0"/>
              <w:marTop w:val="0"/>
              <w:marBottom w:val="240"/>
              <w:divBdr>
                <w:top w:val="single" w:sz="12" w:space="31" w:color="D8D7E4"/>
                <w:left w:val="single" w:sz="12" w:space="24" w:color="D8D7E4"/>
                <w:bottom w:val="single" w:sz="12" w:space="18" w:color="D8D7E4"/>
                <w:right w:val="single" w:sz="12" w:space="24" w:color="D8D7E4"/>
              </w:divBdr>
            </w:div>
            <w:div w:id="715080065">
              <w:marLeft w:val="0"/>
              <w:marRight w:val="0"/>
              <w:marTop w:val="0"/>
              <w:marBottom w:val="240"/>
              <w:divBdr>
                <w:top w:val="single" w:sz="12" w:space="31" w:color="D8D7E4"/>
                <w:left w:val="single" w:sz="12" w:space="24" w:color="D8D7E4"/>
                <w:bottom w:val="single" w:sz="12" w:space="18" w:color="D8D7E4"/>
                <w:right w:val="single" w:sz="12" w:space="24" w:color="D8D7E4"/>
              </w:divBdr>
            </w:div>
            <w:div w:id="76751449">
              <w:marLeft w:val="0"/>
              <w:marRight w:val="0"/>
              <w:marTop w:val="0"/>
              <w:marBottom w:val="240"/>
              <w:divBdr>
                <w:top w:val="single" w:sz="12" w:space="31" w:color="D8D7E4"/>
                <w:left w:val="single" w:sz="12" w:space="24" w:color="D8D7E4"/>
                <w:bottom w:val="single" w:sz="12" w:space="18" w:color="D8D7E4"/>
                <w:right w:val="single" w:sz="12" w:space="24" w:color="D8D7E4"/>
              </w:divBdr>
            </w:div>
            <w:div w:id="1395155320">
              <w:marLeft w:val="0"/>
              <w:marRight w:val="0"/>
              <w:marTop w:val="0"/>
              <w:marBottom w:val="240"/>
              <w:divBdr>
                <w:top w:val="single" w:sz="12" w:space="31" w:color="D8D7E4"/>
                <w:left w:val="single" w:sz="12" w:space="24" w:color="D8D7E4"/>
                <w:bottom w:val="single" w:sz="12" w:space="18" w:color="D8D7E4"/>
                <w:right w:val="single" w:sz="12" w:space="24" w:color="D8D7E4"/>
              </w:divBdr>
            </w:div>
            <w:div w:id="426585108">
              <w:marLeft w:val="0"/>
              <w:marRight w:val="0"/>
              <w:marTop w:val="0"/>
              <w:marBottom w:val="240"/>
              <w:divBdr>
                <w:top w:val="single" w:sz="12" w:space="31" w:color="D8D7E4"/>
                <w:left w:val="single" w:sz="12" w:space="24" w:color="D8D7E4"/>
                <w:bottom w:val="single" w:sz="12" w:space="18" w:color="D8D7E4"/>
                <w:right w:val="single" w:sz="12" w:space="24" w:color="D8D7E4"/>
              </w:divBdr>
            </w:div>
          </w:divsChild>
        </w:div>
      </w:divsChild>
    </w:div>
    <w:div w:id="10192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01B3CF-6DDF-4FDA-AD22-E9B7A4388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1413</Words>
  <Characters>8055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</vt:lpstr>
    </vt:vector>
  </TitlesOfParts>
  <Company>buh</Company>
  <LinksUpToDate>false</LinksUpToDate>
  <CharactersWithSpaces>9450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</dc:title>
  <dc:creator>nata</dc:creator>
  <cp:lastModifiedBy>user</cp:lastModifiedBy>
  <cp:revision>2</cp:revision>
  <cp:lastPrinted>2019-12-27T05:08:00Z</cp:lastPrinted>
  <dcterms:created xsi:type="dcterms:W3CDTF">2021-08-24T01:32:00Z</dcterms:created>
  <dcterms:modified xsi:type="dcterms:W3CDTF">2021-08-24T01:32:00Z</dcterms:modified>
</cp:coreProperties>
</file>